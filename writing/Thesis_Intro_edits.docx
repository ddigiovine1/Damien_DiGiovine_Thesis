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FDFA6" w14:textId="367614A8" w:rsidR="005B5D75" w:rsidRDefault="005B5D75" w:rsidP="005B5D75">
      <w:pPr>
        <w:spacing w:line="480" w:lineRule="auto"/>
        <w:jc w:val="center"/>
        <w:rPr>
          <w:rFonts w:ascii="Times New Roman" w:hAnsi="Times New Roman" w:cs="Times New Roman"/>
        </w:rPr>
      </w:pPr>
      <w:r>
        <w:rPr>
          <w:rFonts w:ascii="Times New Roman" w:hAnsi="Times New Roman" w:cs="Times New Roman"/>
        </w:rPr>
        <w:t>The Effect of Mergers on Drug Pricing</w:t>
      </w:r>
    </w:p>
    <w:p w14:paraId="75EF3A9D" w14:textId="255AEA2D" w:rsidR="005B5D75" w:rsidRDefault="005B5D75" w:rsidP="005B5D75">
      <w:pPr>
        <w:spacing w:line="480" w:lineRule="auto"/>
        <w:jc w:val="center"/>
        <w:rPr>
          <w:rFonts w:ascii="Times New Roman" w:hAnsi="Times New Roman" w:cs="Times New Roman"/>
        </w:rPr>
      </w:pPr>
      <w:r>
        <w:rPr>
          <w:rFonts w:ascii="Times New Roman" w:hAnsi="Times New Roman" w:cs="Times New Roman"/>
        </w:rPr>
        <w:t>Damien DiGiovine</w:t>
      </w:r>
    </w:p>
    <w:p w14:paraId="5EF222A1" w14:textId="77777777" w:rsidR="005B5D75" w:rsidRDefault="005B5D75" w:rsidP="005B5D75">
      <w:pPr>
        <w:spacing w:line="480" w:lineRule="auto"/>
        <w:jc w:val="center"/>
        <w:rPr>
          <w:rFonts w:ascii="Times New Roman" w:hAnsi="Times New Roman" w:cs="Times New Roman"/>
        </w:rPr>
      </w:pPr>
    </w:p>
    <w:p w14:paraId="3CBC5514" w14:textId="5B421794" w:rsidR="00C26281" w:rsidRDefault="00C26281" w:rsidP="00125F33">
      <w:pPr>
        <w:spacing w:line="480" w:lineRule="auto"/>
        <w:ind w:firstLine="720"/>
        <w:rPr>
          <w:rFonts w:ascii="Times New Roman" w:hAnsi="Times New Roman" w:cs="Times New Roman"/>
        </w:rPr>
      </w:pPr>
      <w:r w:rsidRPr="00C26281">
        <w:rPr>
          <w:rFonts w:ascii="Times New Roman" w:hAnsi="Times New Roman" w:cs="Times New Roman"/>
        </w:rPr>
        <w:t xml:space="preserve">Rising </w:t>
      </w:r>
      <w:r w:rsidR="00E87A73" w:rsidRPr="00C26281">
        <w:rPr>
          <w:rFonts w:ascii="Times New Roman" w:hAnsi="Times New Roman" w:cs="Times New Roman"/>
        </w:rPr>
        <w:t xml:space="preserve">drug prices affect millions of Americans today and will continue to have a </w:t>
      </w:r>
      <w:r w:rsidRPr="00C26281">
        <w:rPr>
          <w:rFonts w:ascii="Times New Roman" w:hAnsi="Times New Roman" w:cs="Times New Roman"/>
        </w:rPr>
        <w:t>strong</w:t>
      </w:r>
      <w:r w:rsidR="00E87A73" w:rsidRPr="00C26281">
        <w:rPr>
          <w:rFonts w:ascii="Times New Roman" w:hAnsi="Times New Roman" w:cs="Times New Roman"/>
        </w:rPr>
        <w:t xml:space="preserve"> eff</w:t>
      </w:r>
      <w:r w:rsidRPr="00C26281">
        <w:rPr>
          <w:rFonts w:ascii="Times New Roman" w:hAnsi="Times New Roman" w:cs="Times New Roman"/>
        </w:rPr>
        <w:t xml:space="preserve">ect on both the health and financial stability of these people years in the future. Over the years, there have been </w:t>
      </w:r>
      <w:commentRangeStart w:id="0"/>
      <w:r w:rsidRPr="00C26281">
        <w:rPr>
          <w:rFonts w:ascii="Times New Roman" w:hAnsi="Times New Roman" w:cs="Times New Roman"/>
        </w:rPr>
        <w:t xml:space="preserve">debates </w:t>
      </w:r>
      <w:commentRangeEnd w:id="0"/>
      <w:r w:rsidR="00AA32F7">
        <w:rPr>
          <w:rStyle w:val="CommentReference"/>
        </w:rPr>
        <w:commentReference w:id="0"/>
      </w:r>
      <w:r w:rsidRPr="00C26281">
        <w:rPr>
          <w:rFonts w:ascii="Times New Roman" w:hAnsi="Times New Roman" w:cs="Times New Roman"/>
        </w:rPr>
        <w:t>over how the competitive environment in the pharmaceutical industry functions and why drug prices continue to rise</w:t>
      </w:r>
      <w:r>
        <w:rPr>
          <w:rFonts w:ascii="Times New Roman" w:hAnsi="Times New Roman" w:cs="Times New Roman"/>
        </w:rPr>
        <w:t xml:space="preserve"> despite economic principles of competition fighting to keep them stable.</w:t>
      </w:r>
    </w:p>
    <w:p w14:paraId="2955B9F0" w14:textId="77E7D75E" w:rsidR="00FA525C" w:rsidRDefault="00C26281" w:rsidP="00142A8B">
      <w:pPr>
        <w:spacing w:line="480" w:lineRule="auto"/>
        <w:ind w:firstLine="720"/>
        <w:rPr>
          <w:ins w:id="1" w:author="Kyle Coombs" w:date="2025-02-19T10:55:00Z" w16du:dateUtc="2025-02-19T15:55:00Z"/>
          <w:rFonts w:ascii="Times New Roman" w:hAnsi="Times New Roman" w:cs="Times New Roman"/>
        </w:rPr>
      </w:pPr>
      <w:r>
        <w:rPr>
          <w:rFonts w:ascii="Times New Roman" w:hAnsi="Times New Roman" w:cs="Times New Roman"/>
        </w:rPr>
        <w:t xml:space="preserve">The idea that a competitive market keeps prices </w:t>
      </w:r>
      <w:commentRangeStart w:id="2"/>
      <w:commentRangeStart w:id="3"/>
      <w:r>
        <w:rPr>
          <w:rFonts w:ascii="Times New Roman" w:hAnsi="Times New Roman" w:cs="Times New Roman"/>
        </w:rPr>
        <w:t xml:space="preserve">stable </w:t>
      </w:r>
      <w:commentRangeEnd w:id="2"/>
      <w:r w:rsidR="00110927">
        <w:rPr>
          <w:rStyle w:val="CommentReference"/>
        </w:rPr>
        <w:commentReference w:id="2"/>
      </w:r>
      <w:commentRangeEnd w:id="3"/>
      <w:r w:rsidR="00110927">
        <w:rPr>
          <w:rStyle w:val="CommentReference"/>
        </w:rPr>
        <w:commentReference w:id="3"/>
      </w:r>
      <w:r>
        <w:rPr>
          <w:rFonts w:ascii="Times New Roman" w:hAnsi="Times New Roman" w:cs="Times New Roman"/>
        </w:rPr>
        <w:t xml:space="preserve">is an economic concept that is </w:t>
      </w:r>
      <w:proofErr w:type="gramStart"/>
      <w:r>
        <w:rPr>
          <w:rFonts w:ascii="Times New Roman" w:hAnsi="Times New Roman" w:cs="Times New Roman"/>
        </w:rPr>
        <w:t>well-researched</w:t>
      </w:r>
      <w:proofErr w:type="gramEnd"/>
      <w:r>
        <w:rPr>
          <w:rFonts w:ascii="Times New Roman" w:hAnsi="Times New Roman" w:cs="Times New Roman"/>
        </w:rPr>
        <w:t xml:space="preserve"> and generally agreed upon by economists; however, this principle can only function</w:t>
      </w:r>
      <w:r w:rsidR="0069392B">
        <w:rPr>
          <w:rFonts w:ascii="Times New Roman" w:hAnsi="Times New Roman" w:cs="Times New Roman"/>
        </w:rPr>
        <w:t xml:space="preserve"> properly</w:t>
      </w:r>
      <w:r>
        <w:rPr>
          <w:rFonts w:ascii="Times New Roman" w:hAnsi="Times New Roman" w:cs="Times New Roman"/>
        </w:rPr>
        <w:t xml:space="preserve"> if</w:t>
      </w:r>
      <w:r w:rsidR="0069392B">
        <w:rPr>
          <w:rFonts w:ascii="Times New Roman" w:hAnsi="Times New Roman" w:cs="Times New Roman"/>
        </w:rPr>
        <w:t xml:space="preserve"> the </w:t>
      </w:r>
      <w:commentRangeStart w:id="4"/>
      <w:r w:rsidR="0069392B">
        <w:rPr>
          <w:rFonts w:ascii="Times New Roman" w:hAnsi="Times New Roman" w:cs="Times New Roman"/>
        </w:rPr>
        <w:t>characteristics of market competition are upheld.</w:t>
      </w:r>
      <w:ins w:id="5" w:author="Kyle Coombs" w:date="2025-02-19T10:54:00Z" w16du:dateUtc="2025-02-19T15:54:00Z">
        <w:r w:rsidR="00E73E70">
          <w:rPr>
            <w:rFonts w:ascii="Times New Roman" w:hAnsi="Times New Roman" w:cs="Times New Roman"/>
          </w:rPr>
          <w:t xml:space="preserve"> </w:t>
        </w:r>
      </w:ins>
      <w:ins w:id="6" w:author="Kyle Coombs" w:date="2025-02-19T10:52:00Z" w16du:dateUtc="2025-02-19T15:52:00Z">
        <w:r w:rsidR="00C328D4">
          <w:rPr>
            <w:rFonts w:ascii="Times New Roman" w:hAnsi="Times New Roman" w:cs="Times New Roman"/>
          </w:rPr>
          <w:t>S</w:t>
        </w:r>
      </w:ins>
      <w:ins w:id="7" w:author="Kyle Coombs" w:date="2025-02-19T10:53:00Z" w16du:dateUtc="2025-02-19T15:53:00Z">
        <w:r w:rsidR="00C328D4">
          <w:rPr>
            <w:rFonts w:ascii="Times New Roman" w:hAnsi="Times New Roman" w:cs="Times New Roman"/>
          </w:rPr>
          <w:t>everal</w:t>
        </w:r>
        <w:r w:rsidR="0024000E">
          <w:rPr>
            <w:rFonts w:ascii="Times New Roman" w:hAnsi="Times New Roman" w:cs="Times New Roman"/>
          </w:rPr>
          <w:t xml:space="preserve"> </w:t>
        </w:r>
      </w:ins>
      <w:del w:id="8" w:author="Kyle Coombs" w:date="2025-02-19T10:45:00Z" w16du:dateUtc="2025-02-19T15:45:00Z">
        <w:r w:rsidR="0069392B" w:rsidDel="00B5440B">
          <w:rPr>
            <w:rFonts w:ascii="Times New Roman" w:hAnsi="Times New Roman" w:cs="Times New Roman"/>
          </w:rPr>
          <w:delText xml:space="preserve"> </w:delText>
        </w:r>
      </w:del>
      <w:commentRangeEnd w:id="4"/>
      <w:del w:id="9" w:author="Kyle Coombs" w:date="2025-02-19T10:52:00Z" w16du:dateUtc="2025-02-19T15:52:00Z">
        <w:r w:rsidR="005F4E43" w:rsidDel="00C328D4">
          <w:rPr>
            <w:rStyle w:val="CommentReference"/>
          </w:rPr>
          <w:commentReference w:id="4"/>
        </w:r>
      </w:del>
      <w:ins w:id="10" w:author="Kyle Coombs" w:date="2025-02-19T10:49:00Z" w16du:dateUtc="2025-02-19T15:49:00Z">
        <w:r w:rsidR="00B463E3">
          <w:rPr>
            <w:rFonts w:ascii="Times New Roman" w:hAnsi="Times New Roman" w:cs="Times New Roman"/>
          </w:rPr>
          <w:t xml:space="preserve">characteristics in the pharmaceutical including </w:t>
        </w:r>
      </w:ins>
      <w:ins w:id="11" w:author="Kyle Coombs" w:date="2025-02-19T10:50:00Z" w16du:dateUtc="2025-02-19T15:50:00Z">
        <w:r w:rsidR="00E25517">
          <w:rPr>
            <w:rFonts w:ascii="Times New Roman" w:hAnsi="Times New Roman" w:cs="Times New Roman"/>
          </w:rPr>
          <w:t xml:space="preserve">the </w:t>
        </w:r>
        <w:commentRangeStart w:id="12"/>
        <w:commentRangeStart w:id="13"/>
        <w:r w:rsidR="00E25517">
          <w:rPr>
            <w:rFonts w:ascii="Times New Roman" w:hAnsi="Times New Roman" w:cs="Times New Roman"/>
          </w:rPr>
          <w:t>fixed costs of</w:t>
        </w:r>
      </w:ins>
      <w:ins w:id="14" w:author="Kyle Coombs" w:date="2025-02-19T10:49:00Z" w16du:dateUtc="2025-02-19T15:49:00Z">
        <w:r w:rsidR="00B463E3">
          <w:rPr>
            <w:rFonts w:ascii="Times New Roman" w:hAnsi="Times New Roman" w:cs="Times New Roman"/>
          </w:rPr>
          <w:t xml:space="preserve"> research and development</w:t>
        </w:r>
      </w:ins>
      <w:ins w:id="15" w:author="Kyle Coombs" w:date="2025-02-19T10:50:00Z" w16du:dateUtc="2025-02-19T15:50:00Z">
        <w:r w:rsidR="00E25517">
          <w:rPr>
            <w:rFonts w:ascii="Times New Roman" w:hAnsi="Times New Roman" w:cs="Times New Roman"/>
          </w:rPr>
          <w:t xml:space="preserve"> </w:t>
        </w:r>
      </w:ins>
      <w:ins w:id="16" w:author="Kyle Coombs" w:date="2025-02-19T10:49:00Z" w16du:dateUtc="2025-02-19T15:49:00Z">
        <w:r w:rsidR="00B463E3">
          <w:rPr>
            <w:rFonts w:ascii="Times New Roman" w:hAnsi="Times New Roman" w:cs="Times New Roman"/>
          </w:rPr>
          <w:t xml:space="preserve">and </w:t>
        </w:r>
        <w:r w:rsidR="00BC2F84">
          <w:rPr>
            <w:rFonts w:ascii="Times New Roman" w:hAnsi="Times New Roman" w:cs="Times New Roman"/>
          </w:rPr>
          <w:t xml:space="preserve">complex </w:t>
        </w:r>
      </w:ins>
      <w:commentRangeEnd w:id="12"/>
      <w:ins w:id="17" w:author="Kyle Coombs" w:date="2025-02-19T10:51:00Z" w16du:dateUtc="2025-02-19T15:51:00Z">
        <w:r w:rsidR="00626478">
          <w:rPr>
            <w:rStyle w:val="CommentReference"/>
          </w:rPr>
          <w:commentReference w:id="12"/>
        </w:r>
      </w:ins>
      <w:commentRangeEnd w:id="13"/>
      <w:ins w:id="18" w:author="Kyle Coombs" w:date="2025-02-19T10:54:00Z" w16du:dateUtc="2025-02-19T15:54:00Z">
        <w:r w:rsidR="005278A8">
          <w:rPr>
            <w:rStyle w:val="CommentReference"/>
          </w:rPr>
          <w:commentReference w:id="13"/>
        </w:r>
      </w:ins>
      <w:ins w:id="19" w:author="Kyle Coombs" w:date="2025-02-19T10:49:00Z" w16du:dateUtc="2025-02-19T15:49:00Z">
        <w:r w:rsidR="00BC2F84">
          <w:rPr>
            <w:rFonts w:ascii="Times New Roman" w:hAnsi="Times New Roman" w:cs="Times New Roman"/>
          </w:rPr>
          <w:t>product space</w:t>
        </w:r>
      </w:ins>
      <w:ins w:id="20" w:author="Kyle Coombs" w:date="2025-02-19T10:50:00Z" w16du:dateUtc="2025-02-19T15:50:00Z">
        <w:r w:rsidR="00626478">
          <w:rPr>
            <w:rFonts w:ascii="Times New Roman" w:hAnsi="Times New Roman" w:cs="Times New Roman"/>
          </w:rPr>
          <w:t xml:space="preserve"> </w:t>
        </w:r>
      </w:ins>
      <w:ins w:id="21" w:author="Kyle Coombs" w:date="2025-02-19T10:53:00Z" w16du:dateUtc="2025-02-19T15:53:00Z">
        <w:r w:rsidR="0024000E">
          <w:rPr>
            <w:rFonts w:ascii="Times New Roman" w:hAnsi="Times New Roman" w:cs="Times New Roman"/>
          </w:rPr>
          <w:t>instead suggest</w:t>
        </w:r>
      </w:ins>
      <w:ins w:id="22" w:author="Kyle Coombs" w:date="2025-02-19T10:51:00Z" w16du:dateUtc="2025-02-19T15:51:00Z">
        <w:r w:rsidR="00340F68">
          <w:rPr>
            <w:rFonts w:ascii="Times New Roman" w:hAnsi="Times New Roman" w:cs="Times New Roman"/>
          </w:rPr>
          <w:t xml:space="preserve"> </w:t>
        </w:r>
      </w:ins>
      <w:ins w:id="23" w:author="Kyle Coombs" w:date="2025-02-19T10:53:00Z" w16du:dateUtc="2025-02-19T15:53:00Z">
        <w:r w:rsidR="0024000E">
          <w:rPr>
            <w:rFonts w:ascii="Times New Roman" w:hAnsi="Times New Roman" w:cs="Times New Roman"/>
          </w:rPr>
          <w:t>the presence of market failures</w:t>
        </w:r>
      </w:ins>
      <w:ins w:id="24" w:author="Kyle Coombs" w:date="2025-02-19T10:55:00Z" w16du:dateUtc="2025-02-19T15:55:00Z">
        <w:r w:rsidR="00FA525C">
          <w:rPr>
            <w:rFonts w:ascii="Times New Roman" w:hAnsi="Times New Roman" w:cs="Times New Roman"/>
          </w:rPr>
          <w:t xml:space="preserve"> and make the industry ripe for monopoly power. </w:t>
        </w:r>
      </w:ins>
      <w:ins w:id="25" w:author="Kyle Coombs" w:date="2025-02-19T10:57:00Z" w16du:dateUtc="2025-02-19T15:57:00Z">
        <w:r w:rsidR="00B31AB2">
          <w:rPr>
            <w:rFonts w:ascii="Times New Roman" w:hAnsi="Times New Roman" w:cs="Times New Roman"/>
          </w:rPr>
          <w:t>On the one hand, s</w:t>
        </w:r>
      </w:ins>
      <w:ins w:id="26" w:author="Kyle Coombs" w:date="2025-02-19T10:55:00Z" w16du:dateUtc="2025-02-19T15:55:00Z">
        <w:r w:rsidR="00FA525C">
          <w:rPr>
            <w:rFonts w:ascii="Times New Roman" w:hAnsi="Times New Roman" w:cs="Times New Roman"/>
          </w:rPr>
          <w:t xml:space="preserve">uch monopoly power </w:t>
        </w:r>
      </w:ins>
      <w:ins w:id="27" w:author="Kyle Coombs" w:date="2025-02-19T10:56:00Z" w16du:dateUtc="2025-02-19T15:56:00Z">
        <w:r w:rsidR="00FA525C">
          <w:rPr>
            <w:rFonts w:ascii="Times New Roman" w:hAnsi="Times New Roman" w:cs="Times New Roman"/>
          </w:rPr>
          <w:t>provides a strong justification for government intervention to regulate mergers, acquisitions, etc.</w:t>
        </w:r>
        <w:r w:rsidR="00B31AB2">
          <w:rPr>
            <w:rFonts w:ascii="Times New Roman" w:hAnsi="Times New Roman" w:cs="Times New Roman"/>
          </w:rPr>
          <w:t xml:space="preserve"> </w:t>
        </w:r>
      </w:ins>
      <w:ins w:id="28" w:author="Kyle Coombs" w:date="2025-02-19T10:57:00Z" w16du:dateUtc="2025-02-19T15:57:00Z">
        <w:r w:rsidR="00572E68">
          <w:rPr>
            <w:rFonts w:ascii="Times New Roman" w:hAnsi="Times New Roman" w:cs="Times New Roman"/>
          </w:rPr>
          <w:t>to correct market failures in</w:t>
        </w:r>
      </w:ins>
      <w:ins w:id="29" w:author="Kyle Coombs" w:date="2025-02-19T10:56:00Z" w16du:dateUtc="2025-02-19T15:56:00Z">
        <w:r w:rsidR="00B31AB2">
          <w:rPr>
            <w:rFonts w:ascii="Times New Roman" w:hAnsi="Times New Roman" w:cs="Times New Roman"/>
          </w:rPr>
          <w:t xml:space="preserve"> the pharmaceutical industry.</w:t>
        </w:r>
        <w:r w:rsidR="00FA525C">
          <w:rPr>
            <w:rFonts w:ascii="Times New Roman" w:hAnsi="Times New Roman" w:cs="Times New Roman"/>
          </w:rPr>
          <w:t xml:space="preserve"> (CITE something like FTC mission?)</w:t>
        </w:r>
        <w:r w:rsidR="00B31AB2">
          <w:rPr>
            <w:rFonts w:ascii="Times New Roman" w:hAnsi="Times New Roman" w:cs="Times New Roman"/>
          </w:rPr>
          <w:t xml:space="preserve"> </w:t>
        </w:r>
      </w:ins>
      <w:ins w:id="30" w:author="Kyle Coombs" w:date="2025-02-19T10:57:00Z" w16du:dateUtc="2025-02-19T15:57:00Z">
        <w:r w:rsidR="00572E68">
          <w:rPr>
            <w:rFonts w:ascii="Times New Roman" w:hAnsi="Times New Roman" w:cs="Times New Roman"/>
          </w:rPr>
          <w:t xml:space="preserve">On the other hand, </w:t>
        </w:r>
        <w:r w:rsidR="00D733BD">
          <w:rPr>
            <w:rFonts w:ascii="Times New Roman" w:hAnsi="Times New Roman" w:cs="Times New Roman"/>
          </w:rPr>
          <w:t xml:space="preserve">pundits and scholars alike </w:t>
        </w:r>
      </w:ins>
      <w:ins w:id="31" w:author="Kyle Coombs" w:date="2025-02-19T10:58:00Z" w16du:dateUtc="2025-02-19T15:58:00Z">
        <w:r w:rsidR="00D733BD">
          <w:rPr>
            <w:rFonts w:ascii="Times New Roman" w:hAnsi="Times New Roman" w:cs="Times New Roman"/>
          </w:rPr>
          <w:t xml:space="preserve">critique </w:t>
        </w:r>
      </w:ins>
      <w:ins w:id="32" w:author="Kyle Coombs" w:date="2025-02-19T10:57:00Z" w16du:dateUtc="2025-02-19T15:57:00Z">
        <w:r w:rsidR="00572E68">
          <w:rPr>
            <w:rFonts w:ascii="Times New Roman" w:hAnsi="Times New Roman" w:cs="Times New Roman"/>
          </w:rPr>
          <w:t xml:space="preserve">these interventions </w:t>
        </w:r>
      </w:ins>
      <w:ins w:id="33" w:author="Kyle Coombs" w:date="2025-02-19T10:58:00Z" w16du:dateUtc="2025-02-19T15:58:00Z">
        <w:r w:rsidR="00D733BD">
          <w:rPr>
            <w:rFonts w:ascii="Times New Roman" w:hAnsi="Times New Roman" w:cs="Times New Roman"/>
          </w:rPr>
          <w:t>for stifling innovation by dulling a profit motive (</w:t>
        </w:r>
        <w:r w:rsidR="00E120EC">
          <w:rPr>
            <w:rFonts w:ascii="Times New Roman" w:hAnsi="Times New Roman" w:cs="Times New Roman"/>
          </w:rPr>
          <w:t>many cites on this</w:t>
        </w:r>
        <w:r w:rsidR="00D733BD">
          <w:rPr>
            <w:rFonts w:ascii="Times New Roman" w:hAnsi="Times New Roman" w:cs="Times New Roman"/>
          </w:rPr>
          <w:t xml:space="preserve">). </w:t>
        </w:r>
        <w:r w:rsidR="00E120EC">
          <w:rPr>
            <w:rFonts w:ascii="Times New Roman" w:hAnsi="Times New Roman" w:cs="Times New Roman"/>
          </w:rPr>
          <w:t>HERE I’D PIVOT BY TALKING ABOUT WHY EACH SUBMARKET IS UNIQUE</w:t>
        </w:r>
      </w:ins>
      <w:ins w:id="34" w:author="Kyle Coombs" w:date="2025-02-19T10:59:00Z" w16du:dateUtc="2025-02-19T15:59:00Z">
        <w:r w:rsidR="00E120EC">
          <w:rPr>
            <w:rFonts w:ascii="Times New Roman" w:hAnsi="Times New Roman" w:cs="Times New Roman"/>
          </w:rPr>
          <w:t xml:space="preserve"> AND DESERVING OF ITS OWN ANALYSIS. </w:t>
        </w:r>
      </w:ins>
    </w:p>
    <w:p w14:paraId="421292D9" w14:textId="102973C5" w:rsidR="00142A8B" w:rsidRDefault="0069392B" w:rsidP="00142A8B">
      <w:pPr>
        <w:spacing w:line="480" w:lineRule="auto"/>
        <w:ind w:firstLine="720"/>
        <w:rPr>
          <w:rFonts w:ascii="Times New Roman" w:hAnsi="Times New Roman" w:cs="Times New Roman"/>
        </w:rPr>
      </w:pPr>
      <w:r>
        <w:rPr>
          <w:rFonts w:ascii="Times New Roman" w:hAnsi="Times New Roman" w:cs="Times New Roman"/>
        </w:rPr>
        <w:t xml:space="preserve">Specifically, this paper will </w:t>
      </w:r>
      <w:proofErr w:type="gramStart"/>
      <w:r>
        <w:rPr>
          <w:rFonts w:ascii="Times New Roman" w:hAnsi="Times New Roman" w:cs="Times New Roman"/>
        </w:rPr>
        <w:t>be looking</w:t>
      </w:r>
      <w:proofErr w:type="gramEnd"/>
      <w:r>
        <w:rPr>
          <w:rFonts w:ascii="Times New Roman" w:hAnsi="Times New Roman" w:cs="Times New Roman"/>
        </w:rPr>
        <w:t xml:space="preserve"> at how the number of sellers and market share affect the price of specialized pharmaceutical products such as plasma derivatives.</w:t>
      </w:r>
      <w:r w:rsidR="00125F33">
        <w:rPr>
          <w:rFonts w:ascii="Times New Roman" w:hAnsi="Times New Roman" w:cs="Times New Roman"/>
        </w:rPr>
        <w:t xml:space="preserve"> Plasma derivatives are a class of pharmaceutical that </w:t>
      </w:r>
      <w:r w:rsidR="001D3F72">
        <w:rPr>
          <w:rFonts w:ascii="Times New Roman" w:hAnsi="Times New Roman" w:cs="Times New Roman"/>
        </w:rPr>
        <w:t xml:space="preserve">are created using human plasma, the liquid part of </w:t>
      </w:r>
      <w:r w:rsidR="001D3F72">
        <w:rPr>
          <w:rFonts w:ascii="Times New Roman" w:hAnsi="Times New Roman" w:cs="Times New Roman"/>
        </w:rPr>
        <w:lastRenderedPageBreak/>
        <w:t xml:space="preserve">blood. It contains proteins essential to maintaining life, serving functions of disease prevention and blood coagulation. The plasma can be harvested and used for the creation of life saving drugs which treat auto-immune disorder, immunodeficiencies, bleeding disorders, as well as lung and liver disease. </w:t>
      </w:r>
      <w:r w:rsidR="00142A8B">
        <w:rPr>
          <w:rFonts w:ascii="Times New Roman" w:hAnsi="Times New Roman" w:cs="Times New Roman"/>
        </w:rPr>
        <w:t xml:space="preserve">These drugs, though very important, account for just 0.3% of all drugs on the market according to the Food and Drug Administration (FDA). In such a small market, there is additional space for competitive factors to drastically change due to the presence of very few companies selling the product and high barriers to entry in such a specialized field. One way that this competitive landscape can change is through horizontal mergers within the space. This paper addresses the question: </w:t>
      </w:r>
      <w:r w:rsidR="00142A8B" w:rsidRPr="00142A8B">
        <w:rPr>
          <w:rFonts w:ascii="Times New Roman" w:hAnsi="Times New Roman" w:cs="Times New Roman"/>
        </w:rPr>
        <w:t>How do mergers affect drug acquisition costs within the plasma derivatives market</w:t>
      </w:r>
      <w:r w:rsidR="00142A8B">
        <w:rPr>
          <w:rFonts w:ascii="Times New Roman" w:hAnsi="Times New Roman" w:cs="Times New Roman"/>
        </w:rPr>
        <w:t>? More specifically, the paper examines whether, and to what extent, the presence of M&amp;A activity and shifts in market shares affect the price for a consumer to acquire potentially life-altering medication.</w:t>
      </w:r>
    </w:p>
    <w:p w14:paraId="61A600B4" w14:textId="4A083AFE" w:rsidR="00D11DDA" w:rsidRDefault="00F717B9" w:rsidP="00533453">
      <w:pPr>
        <w:spacing w:line="480" w:lineRule="auto"/>
        <w:ind w:firstLine="720"/>
        <w:rPr>
          <w:ins w:id="35" w:author="Kyle Coombs" w:date="2025-02-19T11:03:00Z" w16du:dateUtc="2025-02-19T16:03:00Z"/>
          <w:rFonts w:ascii="Times New Roman" w:hAnsi="Times New Roman" w:cs="Times New Roman"/>
        </w:rPr>
      </w:pPr>
      <w:ins w:id="36" w:author="Kyle Coombs" w:date="2025-02-19T11:07:00Z" w16du:dateUtc="2025-02-19T16:07:00Z">
        <w:r>
          <w:rPr>
            <w:rFonts w:ascii="Times New Roman" w:hAnsi="Times New Roman" w:cs="Times New Roman"/>
          </w:rPr>
          <w:t>F</w:t>
        </w:r>
      </w:ins>
      <w:ins w:id="37" w:author="Kyle Coombs" w:date="2025-02-19T11:06:00Z" w16du:dateUtc="2025-02-19T16:06:00Z">
        <w:r w:rsidR="0049671F">
          <w:rPr>
            <w:rFonts w:ascii="Times New Roman" w:hAnsi="Times New Roman" w:cs="Times New Roman"/>
          </w:rPr>
          <w:t xml:space="preserve">rom </w:t>
        </w:r>
        <w:proofErr w:type="gramStart"/>
        <w:r w:rsidR="0049671F">
          <w:rPr>
            <w:rFonts w:ascii="Times New Roman" w:hAnsi="Times New Roman" w:cs="Times New Roman"/>
          </w:rPr>
          <w:t>the 1995</w:t>
        </w:r>
        <w:proofErr w:type="gramEnd"/>
        <w:r w:rsidR="0049671F">
          <w:rPr>
            <w:rFonts w:ascii="Times New Roman" w:hAnsi="Times New Roman" w:cs="Times New Roman"/>
          </w:rPr>
          <w:t xml:space="preserve"> through 2016,</w:t>
        </w:r>
      </w:ins>
      <w:ins w:id="38" w:author="Kyle Coombs" w:date="2025-02-19T11:07:00Z" w16du:dateUtc="2025-02-19T16:07:00Z">
        <w:r>
          <w:rPr>
            <w:rFonts w:ascii="Times New Roman" w:hAnsi="Times New Roman" w:cs="Times New Roman"/>
          </w:rPr>
          <w:t xml:space="preserve"> merger activity has actively and continuously increased</w:t>
        </w:r>
      </w:ins>
      <w:ins w:id="39" w:author="Kyle Coombs" w:date="2025-02-19T11:06:00Z" w16du:dateUtc="2025-02-19T16:06:00Z">
        <w:r w:rsidR="0049671F">
          <w:rPr>
            <w:rFonts w:ascii="Times New Roman" w:hAnsi="Times New Roman" w:cs="Times New Roman"/>
          </w:rPr>
          <w:t xml:space="preserve"> </w:t>
        </w:r>
      </w:ins>
      <w:ins w:id="40" w:author="Kyle Coombs" w:date="2025-02-19T11:08:00Z" w16du:dateUtc="2025-02-19T16:08:00Z">
        <w:r w:rsidR="00BC1A18">
          <w:rPr>
            <w:rFonts w:ascii="Times New Roman" w:hAnsi="Times New Roman" w:cs="Times New Roman"/>
          </w:rPr>
          <w:t>with pharmaceutical industry mergers va</w:t>
        </w:r>
        <w:r w:rsidR="00E356F9">
          <w:rPr>
            <w:rFonts w:ascii="Times New Roman" w:hAnsi="Times New Roman" w:cs="Times New Roman"/>
          </w:rPr>
          <w:t xml:space="preserve">lued at TK an increase of TK percent from </w:t>
        </w:r>
      </w:ins>
      <w:ins w:id="41" w:author="Kyle Coombs" w:date="2025-02-19T11:06:00Z" w16du:dateUtc="2025-02-19T16:06:00Z">
        <w:r w:rsidR="0049671F">
          <w:rPr>
            <w:rFonts w:ascii="Times New Roman" w:hAnsi="Times New Roman" w:cs="Times New Roman"/>
          </w:rPr>
          <w:t>(Gagnon and Volesky 2017)</w:t>
        </w:r>
      </w:ins>
      <w:ins w:id="42" w:author="Kyle Coombs" w:date="2025-02-19T11:09:00Z" w16du:dateUtc="2025-02-19T16:09:00Z">
        <w:r w:rsidR="007C60DF">
          <w:rPr>
            <w:rFonts w:ascii="Times New Roman" w:hAnsi="Times New Roman" w:cs="Times New Roman"/>
          </w:rPr>
          <w:t>.</w:t>
        </w:r>
      </w:ins>
      <w:ins w:id="43" w:author="Kyle Coombs" w:date="2025-02-19T11:06:00Z" w16du:dateUtc="2025-02-19T16:06:00Z">
        <w:r w:rsidR="0049671F">
          <w:rPr>
            <w:rFonts w:ascii="Times New Roman" w:hAnsi="Times New Roman" w:cs="Times New Roman"/>
          </w:rPr>
          <w:t xml:space="preserve"> </w:t>
        </w:r>
      </w:ins>
      <w:ins w:id="44" w:author="Kyle Coombs" w:date="2025-02-19T11:09:00Z" w16du:dateUtc="2025-02-19T16:09:00Z">
        <w:r w:rsidR="007C60DF">
          <w:rPr>
            <w:rFonts w:ascii="Times New Roman" w:hAnsi="Times New Roman" w:cs="Times New Roman"/>
          </w:rPr>
          <w:t xml:space="preserve">TK cite specific to </w:t>
        </w:r>
        <w:proofErr w:type="gramStart"/>
        <w:r w:rsidR="007C60DF">
          <w:rPr>
            <w:rFonts w:ascii="Times New Roman" w:hAnsi="Times New Roman" w:cs="Times New Roman"/>
          </w:rPr>
          <w:t>acquisitions?</w:t>
        </w:r>
        <w:proofErr w:type="gramEnd"/>
        <w:r w:rsidR="007C60DF">
          <w:rPr>
            <w:rFonts w:ascii="Times New Roman" w:hAnsi="Times New Roman" w:cs="Times New Roman"/>
          </w:rPr>
          <w:t xml:space="preserve"> </w:t>
        </w:r>
        <w:r w:rsidR="00533453">
          <w:rPr>
            <w:rFonts w:ascii="Times New Roman" w:hAnsi="Times New Roman" w:cs="Times New Roman"/>
          </w:rPr>
          <w:t xml:space="preserve">In practice, </w:t>
        </w:r>
      </w:ins>
      <w:ins w:id="45" w:author="Kyle Coombs" w:date="2025-02-19T11:04:00Z" w16du:dateUtc="2025-02-19T16:04:00Z">
        <w:r w:rsidR="00574390">
          <w:rPr>
            <w:rFonts w:ascii="Times New Roman" w:hAnsi="Times New Roman" w:cs="Times New Roman"/>
          </w:rPr>
          <w:t>m</w:t>
        </w:r>
      </w:ins>
      <w:ins w:id="46" w:author="Kyle Coombs" w:date="2025-02-19T11:03:00Z" w16du:dateUtc="2025-02-19T16:03:00Z">
        <w:r w:rsidR="00D11DDA">
          <w:rPr>
            <w:rFonts w:ascii="Times New Roman" w:hAnsi="Times New Roman" w:cs="Times New Roman"/>
          </w:rPr>
          <w:t xml:space="preserve">ergers and acquisitions </w:t>
        </w:r>
      </w:ins>
      <w:ins w:id="47" w:author="Kyle Coombs" w:date="2025-02-19T11:04:00Z" w16du:dateUtc="2025-02-19T16:04:00Z">
        <w:r w:rsidR="00574390">
          <w:rPr>
            <w:rFonts w:ascii="Times New Roman" w:hAnsi="Times New Roman" w:cs="Times New Roman"/>
          </w:rPr>
          <w:t>produce ambiguous effects on prices</w:t>
        </w:r>
        <w:r w:rsidR="0052722F">
          <w:rPr>
            <w:rFonts w:ascii="Times New Roman" w:hAnsi="Times New Roman" w:cs="Times New Roman"/>
          </w:rPr>
          <w:t xml:space="preserve"> and innovation. </w:t>
        </w:r>
      </w:ins>
      <w:ins w:id="48" w:author="Kyle Coombs" w:date="2025-02-19T11:05:00Z" w16du:dateUtc="2025-02-19T16:05:00Z">
        <w:r w:rsidR="0052722F">
          <w:rPr>
            <w:rFonts w:ascii="Times New Roman" w:hAnsi="Times New Roman" w:cs="Times New Roman"/>
          </w:rPr>
          <w:t xml:space="preserve">On the one hand SHEEN (2014) finds </w:t>
        </w:r>
        <w:r w:rsidR="00FF5491">
          <w:rPr>
            <w:rFonts w:ascii="Times New Roman" w:hAnsi="Times New Roman" w:cs="Times New Roman"/>
          </w:rPr>
          <w:t xml:space="preserve">evidence etc. of synergies due to </w:t>
        </w:r>
        <w:proofErr w:type="spellStart"/>
        <w:r w:rsidR="00FF5491">
          <w:rPr>
            <w:rFonts w:ascii="Times New Roman" w:hAnsi="Times New Roman" w:cs="Times New Roman"/>
          </w:rPr>
          <w:t>etc</w:t>
        </w:r>
        <w:proofErr w:type="spellEnd"/>
        <w:proofErr w:type="gramStart"/>
        <w:r w:rsidR="00FF5491">
          <w:rPr>
            <w:rFonts w:ascii="Times New Roman" w:hAnsi="Times New Roman" w:cs="Times New Roman"/>
          </w:rPr>
          <w:t xml:space="preserve">… </w:t>
        </w:r>
        <w:r w:rsidR="0052722F">
          <w:rPr>
            <w:rFonts w:ascii="Times New Roman" w:hAnsi="Times New Roman" w:cs="Times New Roman"/>
          </w:rPr>
          <w:t>.</w:t>
        </w:r>
        <w:proofErr w:type="gramEnd"/>
        <w:r w:rsidR="0052722F">
          <w:rPr>
            <w:rFonts w:ascii="Times New Roman" w:hAnsi="Times New Roman" w:cs="Times New Roman"/>
          </w:rPr>
          <w:t xml:space="preserve"> On the other hand, </w:t>
        </w:r>
        <w:proofErr w:type="spellStart"/>
        <w:r w:rsidR="00FF5491">
          <w:rPr>
            <w:rFonts w:ascii="Times New Roman" w:hAnsi="Times New Roman" w:cs="Times New Roman"/>
          </w:rPr>
          <w:t>Bonaime</w:t>
        </w:r>
        <w:proofErr w:type="spellEnd"/>
        <w:r w:rsidR="00FF5491">
          <w:rPr>
            <w:rFonts w:ascii="Times New Roman" w:hAnsi="Times New Roman" w:cs="Times New Roman"/>
          </w:rPr>
          <w:t xml:space="preserve"> and Wang (2019), focus on etc.</w:t>
        </w:r>
      </w:ins>
    </w:p>
    <w:p w14:paraId="2675772A" w14:textId="288956FE" w:rsidR="005B5D75" w:rsidDel="00533453" w:rsidRDefault="005B5D75" w:rsidP="00142A8B">
      <w:pPr>
        <w:spacing w:line="480" w:lineRule="auto"/>
        <w:ind w:firstLine="720"/>
        <w:rPr>
          <w:del w:id="49" w:author="Kyle Coombs" w:date="2025-02-19T11:09:00Z" w16du:dateUtc="2025-02-19T16:09:00Z"/>
          <w:rFonts w:ascii="Times New Roman" w:hAnsi="Times New Roman" w:cs="Times New Roman"/>
        </w:rPr>
      </w:pPr>
      <w:del w:id="50" w:author="Kyle Coombs" w:date="2025-02-19T11:09:00Z" w16du:dateUtc="2025-02-19T16:09:00Z">
        <w:r w:rsidDel="00533453">
          <w:rPr>
            <w:rFonts w:ascii="Times New Roman" w:hAnsi="Times New Roman" w:cs="Times New Roman"/>
          </w:rPr>
          <w:delText xml:space="preserve">Previous literature has investigated the effects of changes in market competition in the pharmaceutical industry. </w:delText>
        </w:r>
        <w:commentRangeStart w:id="51"/>
        <w:r w:rsidDel="00533453">
          <w:rPr>
            <w:rFonts w:ascii="Times New Roman" w:hAnsi="Times New Roman" w:cs="Times New Roman"/>
          </w:rPr>
          <w:delText xml:space="preserve">The two main explanatory </w:delText>
        </w:r>
        <w:commentRangeStart w:id="52"/>
        <w:r w:rsidDel="00533453">
          <w:rPr>
            <w:rFonts w:ascii="Times New Roman" w:hAnsi="Times New Roman" w:cs="Times New Roman"/>
          </w:rPr>
          <w:delText xml:space="preserve">characteristics </w:delText>
        </w:r>
        <w:commentRangeEnd w:id="52"/>
        <w:r w:rsidR="00903CCE" w:rsidDel="00533453">
          <w:rPr>
            <w:rStyle w:val="CommentReference"/>
          </w:rPr>
          <w:commentReference w:id="52"/>
        </w:r>
        <w:r w:rsidDel="00533453">
          <w:rPr>
            <w:rFonts w:ascii="Times New Roman" w:hAnsi="Times New Roman" w:cs="Times New Roman"/>
          </w:rPr>
          <w:delText>of price changes investigated are mergers and acquisitions in the space</w:delText>
        </w:r>
        <w:r w:rsidR="00BA0DBA" w:rsidDel="00533453">
          <w:rPr>
            <w:rFonts w:ascii="Times New Roman" w:hAnsi="Times New Roman" w:cs="Times New Roman"/>
          </w:rPr>
          <w:delText xml:space="preserve"> and generic entry into the market</w:delText>
        </w:r>
        <w:commentRangeEnd w:id="51"/>
        <w:r w:rsidR="004852EF" w:rsidDel="00533453">
          <w:rPr>
            <w:rStyle w:val="CommentReference"/>
          </w:rPr>
          <w:commentReference w:id="51"/>
        </w:r>
        <w:r w:rsidR="00BA0DBA" w:rsidDel="00533453">
          <w:rPr>
            <w:rFonts w:ascii="Times New Roman" w:hAnsi="Times New Roman" w:cs="Times New Roman"/>
          </w:rPr>
          <w:delText>.</w:delText>
        </w:r>
      </w:del>
    </w:p>
    <w:p w14:paraId="74E6E4CC" w14:textId="6B7D0D61" w:rsidR="00BA0DBA" w:rsidDel="00533453" w:rsidRDefault="00BA0DBA" w:rsidP="00142A8B">
      <w:pPr>
        <w:spacing w:line="480" w:lineRule="auto"/>
        <w:ind w:firstLine="720"/>
        <w:rPr>
          <w:del w:id="53" w:author="Kyle Coombs" w:date="2025-02-19T11:09:00Z" w16du:dateUtc="2025-02-19T16:09:00Z"/>
          <w:rFonts w:ascii="Times New Roman" w:hAnsi="Times New Roman" w:cs="Times New Roman"/>
        </w:rPr>
      </w:pPr>
      <w:commentRangeStart w:id="54"/>
      <w:del w:id="55" w:author="Kyle Coombs" w:date="2025-02-19T11:09:00Z" w16du:dateUtc="2025-02-19T16:09:00Z">
        <w:r w:rsidDel="00533453">
          <w:rPr>
            <w:rFonts w:ascii="Times New Roman" w:hAnsi="Times New Roman" w:cs="Times New Roman"/>
          </w:rPr>
          <w:delText xml:space="preserve">There is a vast amount of academic literature that explores the effect of mergers on prices, and innovation. </w:delText>
        </w:r>
        <w:commentRangeEnd w:id="54"/>
        <w:r w:rsidR="00875268" w:rsidDel="00533453">
          <w:rPr>
            <w:rStyle w:val="CommentReference"/>
          </w:rPr>
          <w:commentReference w:id="54"/>
        </w:r>
        <w:r w:rsidDel="00533453">
          <w:rPr>
            <w:rFonts w:ascii="Times New Roman" w:hAnsi="Times New Roman" w:cs="Times New Roman"/>
          </w:rPr>
          <w:delText xml:space="preserve">Many of these studies conclude different results based on the space being studied and methods of analysis. Some studies find that through M&amp;A activity, companies </w:delText>
        </w:r>
        <w:r w:rsidDel="00533453">
          <w:rPr>
            <w:rFonts w:ascii="Times New Roman" w:hAnsi="Times New Roman" w:cs="Times New Roman"/>
          </w:rPr>
          <w:lastRenderedPageBreak/>
          <w:delText>generate synergies that lead to increases efficiency in product generation, innovation, and ultimately, decreases in prices (</w:delText>
        </w:r>
        <w:r w:rsidRPr="00BA0DBA" w:rsidDel="00533453">
          <w:rPr>
            <w:rFonts w:ascii="Times New Roman" w:hAnsi="Times New Roman" w:cs="Times New Roman"/>
          </w:rPr>
          <w:delText>Sheen 2014</w:delText>
        </w:r>
        <w:r w:rsidDel="00533453">
          <w:rPr>
            <w:rFonts w:ascii="Times New Roman" w:hAnsi="Times New Roman" w:cs="Times New Roman"/>
          </w:rPr>
          <w:delText xml:space="preserve">). Others focus their analysis on the </w:delText>
        </w:r>
        <w:r w:rsidR="006E3A85" w:rsidDel="00533453">
          <w:rPr>
            <w:rFonts w:ascii="Times New Roman" w:hAnsi="Times New Roman" w:cs="Times New Roman"/>
          </w:rPr>
          <w:delText>changes in market share and pricing power associated with M&amp;A activity and find an associated increase in prices</w:delText>
        </w:r>
        <w:r w:rsidR="00FF6907" w:rsidDel="00533453">
          <w:rPr>
            <w:rFonts w:ascii="Times New Roman" w:hAnsi="Times New Roman" w:cs="Times New Roman"/>
          </w:rPr>
          <w:delText xml:space="preserve"> (</w:delText>
        </w:r>
        <w:r w:rsidR="006B32ED" w:rsidDel="00533453">
          <w:rPr>
            <w:rFonts w:ascii="Times New Roman" w:hAnsi="Times New Roman" w:cs="Times New Roman"/>
          </w:rPr>
          <w:delText>Bonaime and Wang 2019</w:delText>
        </w:r>
        <w:r w:rsidR="00FF6907" w:rsidDel="00533453">
          <w:rPr>
            <w:rFonts w:ascii="Times New Roman" w:hAnsi="Times New Roman" w:cs="Times New Roman"/>
          </w:rPr>
          <w:delText>)</w:delText>
        </w:r>
        <w:r w:rsidR="006E3A85" w:rsidDel="00533453">
          <w:rPr>
            <w:rFonts w:ascii="Times New Roman" w:hAnsi="Times New Roman" w:cs="Times New Roman"/>
          </w:rPr>
          <w:delText>.</w:delText>
        </w:r>
        <w:r w:rsidR="007E20C0" w:rsidDel="00533453">
          <w:rPr>
            <w:rFonts w:ascii="Times New Roman" w:hAnsi="Times New Roman" w:cs="Times New Roman"/>
          </w:rPr>
          <w:delText xml:space="preserve"> </w:delText>
        </w:r>
        <w:r w:rsidR="00ED7DB2" w:rsidDel="00533453">
          <w:rPr>
            <w:rFonts w:ascii="Times New Roman" w:hAnsi="Times New Roman" w:cs="Times New Roman"/>
          </w:rPr>
          <w:delText>Research has shown that from the 199</w:delText>
        </w:r>
        <w:r w:rsidR="003C61C9" w:rsidDel="00533453">
          <w:rPr>
            <w:rFonts w:ascii="Times New Roman" w:hAnsi="Times New Roman" w:cs="Times New Roman"/>
          </w:rPr>
          <w:delText>5</w:delText>
        </w:r>
        <w:r w:rsidR="00ED7DB2" w:rsidDel="00533453">
          <w:rPr>
            <w:rFonts w:ascii="Times New Roman" w:hAnsi="Times New Roman" w:cs="Times New Roman"/>
          </w:rPr>
          <w:delText xml:space="preserve"> through 2016, there </w:delText>
        </w:r>
        <w:r w:rsidR="003C61C9" w:rsidDel="00533453">
          <w:rPr>
            <w:rFonts w:ascii="Times New Roman" w:hAnsi="Times New Roman" w:cs="Times New Roman"/>
          </w:rPr>
          <w:delText>has been a continuous and exponential increase in the amount of merger activity</w:delText>
        </w:r>
        <w:r w:rsidR="00525E3F" w:rsidDel="00533453">
          <w:rPr>
            <w:rFonts w:ascii="Times New Roman" w:hAnsi="Times New Roman" w:cs="Times New Roman"/>
          </w:rPr>
          <w:delText>, as well as the value of mergers within the pharmaceutical industry (Gagnon and Volesky 2017)</w:delText>
        </w:r>
        <w:r w:rsidR="003C61C9" w:rsidDel="00533453">
          <w:rPr>
            <w:rFonts w:ascii="Times New Roman" w:hAnsi="Times New Roman" w:cs="Times New Roman"/>
          </w:rPr>
          <w:delText xml:space="preserve">, </w:delText>
        </w:r>
        <w:r w:rsidR="00525E3F" w:rsidDel="00533453">
          <w:rPr>
            <w:rFonts w:ascii="Times New Roman" w:hAnsi="Times New Roman" w:cs="Times New Roman"/>
          </w:rPr>
          <w:delText xml:space="preserve">further emphasizing the importance of continuing research on the effects </w:delText>
        </w:r>
        <w:r w:rsidR="00B93165" w:rsidDel="00533453">
          <w:rPr>
            <w:rFonts w:ascii="Times New Roman" w:hAnsi="Times New Roman" w:cs="Times New Roman"/>
          </w:rPr>
          <w:delText>on product acquisition cost due to</w:delText>
        </w:r>
        <w:r w:rsidR="00525E3F" w:rsidDel="00533453">
          <w:rPr>
            <w:rFonts w:ascii="Times New Roman" w:hAnsi="Times New Roman" w:cs="Times New Roman"/>
          </w:rPr>
          <w:delText xml:space="preserve"> </w:delText>
        </w:r>
        <w:r w:rsidR="00B93165" w:rsidDel="00533453">
          <w:rPr>
            <w:rFonts w:ascii="Times New Roman" w:hAnsi="Times New Roman" w:cs="Times New Roman"/>
          </w:rPr>
          <w:delText>merger activity.</w:delText>
        </w:r>
      </w:del>
    </w:p>
    <w:p w14:paraId="0D8848CA" w14:textId="15C4D707" w:rsidR="00B3347A" w:rsidRDefault="00701EF0" w:rsidP="00142A8B">
      <w:pPr>
        <w:spacing w:line="480" w:lineRule="auto"/>
        <w:ind w:firstLine="720"/>
        <w:rPr>
          <w:rFonts w:ascii="Times New Roman" w:hAnsi="Times New Roman" w:cs="Times New Roman"/>
        </w:rPr>
      </w:pPr>
      <w:commentRangeStart w:id="56"/>
      <w:r>
        <w:rPr>
          <w:rFonts w:ascii="Times New Roman" w:hAnsi="Times New Roman" w:cs="Times New Roman"/>
        </w:rPr>
        <w:t>Additionally, there is m</w:t>
      </w:r>
      <w:r w:rsidR="00410A9F">
        <w:rPr>
          <w:rFonts w:ascii="Times New Roman" w:hAnsi="Times New Roman" w:cs="Times New Roman"/>
        </w:rPr>
        <w:t xml:space="preserve">uch research on patent expiration in </w:t>
      </w:r>
      <w:r w:rsidR="00D94486">
        <w:rPr>
          <w:rFonts w:ascii="Times New Roman" w:hAnsi="Times New Roman" w:cs="Times New Roman"/>
        </w:rPr>
        <w:t xml:space="preserve">the pharmaceutical industry. </w:t>
      </w:r>
      <w:commentRangeEnd w:id="56"/>
      <w:r w:rsidR="000650B4">
        <w:rPr>
          <w:rStyle w:val="CommentReference"/>
        </w:rPr>
        <w:commentReference w:id="56"/>
      </w:r>
      <w:commentRangeStart w:id="57"/>
      <w:r w:rsidR="00D94486">
        <w:rPr>
          <w:rFonts w:ascii="Times New Roman" w:hAnsi="Times New Roman" w:cs="Times New Roman"/>
        </w:rPr>
        <w:t>After a certain period of time</w:t>
      </w:r>
      <w:commentRangeEnd w:id="57"/>
      <w:r w:rsidR="00533453">
        <w:rPr>
          <w:rStyle w:val="CommentReference"/>
        </w:rPr>
        <w:commentReference w:id="57"/>
      </w:r>
      <w:r w:rsidR="00D94486">
        <w:rPr>
          <w:rFonts w:ascii="Times New Roman" w:hAnsi="Times New Roman" w:cs="Times New Roman"/>
        </w:rPr>
        <w:t>,</w:t>
      </w:r>
      <w:r w:rsidR="00872DE2">
        <w:rPr>
          <w:rFonts w:ascii="Times New Roman" w:hAnsi="Times New Roman" w:cs="Times New Roman"/>
        </w:rPr>
        <w:t xml:space="preserve"> </w:t>
      </w:r>
      <w:ins w:id="58" w:author="Kyle Coombs" w:date="2025-02-19T12:59:00Z" w16du:dateUtc="2025-02-19T17:59:00Z">
        <w:r w:rsidR="007670EB">
          <w:rPr>
            <w:rFonts w:ascii="Times New Roman" w:hAnsi="Times New Roman" w:cs="Times New Roman"/>
          </w:rPr>
          <w:t xml:space="preserve">pharmaceutical </w:t>
        </w:r>
      </w:ins>
      <w:r w:rsidR="00872DE2">
        <w:rPr>
          <w:rFonts w:ascii="Times New Roman" w:hAnsi="Times New Roman" w:cs="Times New Roman"/>
        </w:rPr>
        <w:t xml:space="preserve">patents </w:t>
      </w:r>
      <w:del w:id="59" w:author="Kyle Coombs" w:date="2025-02-19T13:00:00Z" w16du:dateUtc="2025-02-19T18:00:00Z">
        <w:r w:rsidR="00872DE2" w:rsidDel="00202D79">
          <w:rPr>
            <w:rFonts w:ascii="Times New Roman" w:hAnsi="Times New Roman" w:cs="Times New Roman"/>
          </w:rPr>
          <w:delText xml:space="preserve">for the formula used to create a medication </w:delText>
        </w:r>
      </w:del>
      <w:r w:rsidR="00872DE2">
        <w:rPr>
          <w:rFonts w:ascii="Times New Roman" w:hAnsi="Times New Roman" w:cs="Times New Roman"/>
        </w:rPr>
        <w:t xml:space="preserve">expire, which is soon followed by </w:t>
      </w:r>
      <w:commentRangeStart w:id="60"/>
      <w:r w:rsidR="00872DE2">
        <w:rPr>
          <w:rFonts w:ascii="Times New Roman" w:hAnsi="Times New Roman" w:cs="Times New Roman"/>
        </w:rPr>
        <w:t>mass generic entry into</w:t>
      </w:r>
      <w:r w:rsidR="00907DD0">
        <w:rPr>
          <w:rFonts w:ascii="Times New Roman" w:hAnsi="Times New Roman" w:cs="Times New Roman"/>
        </w:rPr>
        <w:t xml:space="preserve"> the </w:t>
      </w:r>
      <w:proofErr w:type="spellStart"/>
      <w:r w:rsidR="00907DD0">
        <w:rPr>
          <w:rFonts w:ascii="Times New Roman" w:hAnsi="Times New Roman" w:cs="Times New Roman"/>
        </w:rPr>
        <w:t>space</w:t>
      </w:r>
      <w:commentRangeEnd w:id="60"/>
      <w:r w:rsidR="006D152A">
        <w:rPr>
          <w:rStyle w:val="CommentReference"/>
        </w:rPr>
        <w:commentReference w:id="60"/>
      </w:r>
      <w:ins w:id="61" w:author="Kyle Coombs" w:date="2025-02-19T13:40:00Z" w16du:dateUtc="2025-02-19T18:40:00Z">
        <w:r w:rsidR="007E37D1">
          <w:rPr>
            <w:rFonts w:ascii="Times New Roman" w:hAnsi="Times New Roman" w:cs="Times New Roman"/>
          </w:rPr>
          <w:t>I</w:t>
        </w:r>
      </w:ins>
      <w:proofErr w:type="spellEnd"/>
      <w:r w:rsidR="00907DD0">
        <w:rPr>
          <w:rFonts w:ascii="Times New Roman" w:hAnsi="Times New Roman" w:cs="Times New Roman"/>
        </w:rPr>
        <w:t xml:space="preserve">, generally decreasing the </w:t>
      </w:r>
      <w:commentRangeStart w:id="62"/>
      <w:r w:rsidR="00907DD0">
        <w:rPr>
          <w:rFonts w:ascii="Times New Roman" w:hAnsi="Times New Roman" w:cs="Times New Roman"/>
        </w:rPr>
        <w:t xml:space="preserve">acquisition cost </w:t>
      </w:r>
      <w:commentRangeEnd w:id="62"/>
      <w:r w:rsidR="007E37D1">
        <w:rPr>
          <w:rStyle w:val="CommentReference"/>
        </w:rPr>
        <w:commentReference w:id="62"/>
      </w:r>
      <w:r w:rsidR="00907DD0">
        <w:rPr>
          <w:rFonts w:ascii="Times New Roman" w:hAnsi="Times New Roman" w:cs="Times New Roman"/>
        </w:rPr>
        <w:t>of a medication</w:t>
      </w:r>
      <w:r w:rsidR="003E131E">
        <w:rPr>
          <w:rFonts w:ascii="Times New Roman" w:hAnsi="Times New Roman" w:cs="Times New Roman"/>
        </w:rPr>
        <w:t xml:space="preserve"> (Granlund and Bergman</w:t>
      </w:r>
      <w:r w:rsidR="00155311">
        <w:rPr>
          <w:rFonts w:ascii="Times New Roman" w:hAnsi="Times New Roman" w:cs="Times New Roman"/>
        </w:rPr>
        <w:t xml:space="preserve"> 2018</w:t>
      </w:r>
      <w:r w:rsidR="003E131E">
        <w:rPr>
          <w:rFonts w:ascii="Times New Roman" w:hAnsi="Times New Roman" w:cs="Times New Roman"/>
        </w:rPr>
        <w:t>)</w:t>
      </w:r>
      <w:r w:rsidR="00155311">
        <w:rPr>
          <w:rFonts w:ascii="Times New Roman" w:hAnsi="Times New Roman" w:cs="Times New Roman"/>
        </w:rPr>
        <w:t xml:space="preserve">. In other studies, evidence </w:t>
      </w:r>
      <w:r w:rsidR="00012CBD">
        <w:rPr>
          <w:rFonts w:ascii="Times New Roman" w:hAnsi="Times New Roman" w:cs="Times New Roman"/>
        </w:rPr>
        <w:t xml:space="preserve">shows that though generic acquisition cost greatly decreases, there is </w:t>
      </w:r>
      <w:r w:rsidR="002E16E8">
        <w:rPr>
          <w:rFonts w:ascii="Times New Roman" w:hAnsi="Times New Roman" w:cs="Times New Roman"/>
        </w:rPr>
        <w:t>an</w:t>
      </w:r>
      <w:r w:rsidR="00012CBD">
        <w:rPr>
          <w:rFonts w:ascii="Times New Roman" w:hAnsi="Times New Roman" w:cs="Times New Roman"/>
        </w:rPr>
        <w:t xml:space="preserve"> increase in the price of the </w:t>
      </w:r>
      <w:r w:rsidR="002E16E8">
        <w:rPr>
          <w:rFonts w:ascii="Times New Roman" w:hAnsi="Times New Roman" w:cs="Times New Roman"/>
        </w:rPr>
        <w:t xml:space="preserve">brand name product due to brand loyalty of its original consumer base (Conti and Berndt 2014). </w:t>
      </w:r>
      <w:r w:rsidR="00CF4BCD">
        <w:rPr>
          <w:rFonts w:ascii="Times New Roman" w:hAnsi="Times New Roman" w:cs="Times New Roman"/>
        </w:rPr>
        <w:t>Due to this being such an essential piece in identifying causality for changing prices</w:t>
      </w:r>
      <w:r w:rsidR="007E20C0">
        <w:rPr>
          <w:rFonts w:ascii="Times New Roman" w:hAnsi="Times New Roman" w:cs="Times New Roman"/>
        </w:rPr>
        <w:t>, it is important to control for this effect in the analysis in this paper.</w:t>
      </w:r>
    </w:p>
    <w:p w14:paraId="0925F414" w14:textId="77777777" w:rsidR="00B24944" w:rsidRDefault="00B24944" w:rsidP="00142A8B">
      <w:pPr>
        <w:spacing w:line="480" w:lineRule="auto"/>
        <w:ind w:firstLine="720"/>
        <w:rPr>
          <w:rFonts w:ascii="Times New Roman" w:hAnsi="Times New Roman" w:cs="Times New Roman"/>
        </w:rPr>
      </w:pPr>
    </w:p>
    <w:p w14:paraId="038A3097" w14:textId="7E884F09" w:rsidR="00B24944" w:rsidRPr="00B24944" w:rsidRDefault="00B24944" w:rsidP="00B24944">
      <w:pPr>
        <w:spacing w:line="480" w:lineRule="auto"/>
        <w:ind w:firstLine="720"/>
        <w:rPr>
          <w:rFonts w:ascii="Times New Roman" w:hAnsi="Times New Roman" w:cs="Times New Roman"/>
          <w:b/>
          <w:bCs/>
        </w:rPr>
      </w:pPr>
      <w:r w:rsidRPr="00B24944">
        <w:rPr>
          <w:rFonts w:ascii="Times New Roman" w:hAnsi="Times New Roman" w:cs="Times New Roman"/>
          <w:b/>
          <w:bCs/>
          <w:highlight w:val="yellow"/>
        </w:rPr>
        <w:t>*Add paragraph on historical policy papers from when more research done*</w:t>
      </w:r>
    </w:p>
    <w:p w14:paraId="4FB340F1" w14:textId="77777777" w:rsidR="00B24944" w:rsidRDefault="00B24944" w:rsidP="00142A8B">
      <w:pPr>
        <w:spacing w:line="480" w:lineRule="auto"/>
        <w:ind w:firstLine="720"/>
        <w:rPr>
          <w:rFonts w:ascii="Times New Roman" w:hAnsi="Times New Roman" w:cs="Times New Roman"/>
        </w:rPr>
      </w:pPr>
    </w:p>
    <w:p w14:paraId="53CC9520" w14:textId="6AD23BF9" w:rsidR="00C43CB9" w:rsidRDefault="00655DFB" w:rsidP="00142A8B">
      <w:pPr>
        <w:spacing w:line="480" w:lineRule="auto"/>
        <w:ind w:firstLine="720"/>
        <w:rPr>
          <w:rFonts w:ascii="Times New Roman" w:hAnsi="Times New Roman" w:cs="Times New Roman"/>
        </w:rPr>
      </w:pPr>
      <w:r>
        <w:rPr>
          <w:rFonts w:ascii="Times New Roman" w:hAnsi="Times New Roman" w:cs="Times New Roman"/>
        </w:rPr>
        <w:t>The main intended contribution of this paper is t</w:t>
      </w:r>
      <w:r w:rsidR="00A2631A">
        <w:rPr>
          <w:rFonts w:ascii="Times New Roman" w:hAnsi="Times New Roman" w:cs="Times New Roman"/>
        </w:rPr>
        <w:t xml:space="preserve">o investigate the specific market dynamics with the drug class of plasma derivatives. This is a very </w:t>
      </w:r>
      <w:commentRangeStart w:id="63"/>
      <w:commentRangeStart w:id="64"/>
      <w:r w:rsidR="00A2631A">
        <w:rPr>
          <w:rFonts w:ascii="Times New Roman" w:hAnsi="Times New Roman" w:cs="Times New Roman"/>
        </w:rPr>
        <w:t>important</w:t>
      </w:r>
      <w:commentRangeEnd w:id="63"/>
      <w:r w:rsidR="00F05230">
        <w:rPr>
          <w:rStyle w:val="CommentReference"/>
        </w:rPr>
        <w:commentReference w:id="63"/>
      </w:r>
      <w:commentRangeEnd w:id="64"/>
      <w:r w:rsidR="009634A1">
        <w:rPr>
          <w:rStyle w:val="CommentReference"/>
        </w:rPr>
        <w:commentReference w:id="64"/>
      </w:r>
      <w:r w:rsidR="00A2631A">
        <w:rPr>
          <w:rFonts w:ascii="Times New Roman" w:hAnsi="Times New Roman" w:cs="Times New Roman"/>
        </w:rPr>
        <w:t xml:space="preserve">, yet very </w:t>
      </w:r>
      <w:proofErr w:type="gramStart"/>
      <w:r w:rsidR="0087627F">
        <w:rPr>
          <w:rFonts w:ascii="Times New Roman" w:hAnsi="Times New Roman" w:cs="Times New Roman"/>
        </w:rPr>
        <w:t>under researched</w:t>
      </w:r>
      <w:proofErr w:type="gramEnd"/>
      <w:r w:rsidR="00A2631A">
        <w:rPr>
          <w:rFonts w:ascii="Times New Roman" w:hAnsi="Times New Roman" w:cs="Times New Roman"/>
        </w:rPr>
        <w:t xml:space="preserve"> </w:t>
      </w:r>
      <w:r w:rsidR="0087627F">
        <w:rPr>
          <w:rFonts w:ascii="Times New Roman" w:hAnsi="Times New Roman" w:cs="Times New Roman"/>
        </w:rPr>
        <w:t xml:space="preserve">aspect of pharmaceuticals due to its small proportion to the overall market; however, I </w:t>
      </w:r>
      <w:r w:rsidR="0087627F">
        <w:rPr>
          <w:rFonts w:ascii="Times New Roman" w:hAnsi="Times New Roman" w:cs="Times New Roman"/>
        </w:rPr>
        <w:lastRenderedPageBreak/>
        <w:t xml:space="preserve">contend that it is just as important as any of the other </w:t>
      </w:r>
      <w:r w:rsidR="000B3425">
        <w:rPr>
          <w:rFonts w:ascii="Times New Roman" w:hAnsi="Times New Roman" w:cs="Times New Roman"/>
        </w:rPr>
        <w:t>drug classes due to its ability to both save and positively alter the lives of those who utilize it</w:t>
      </w:r>
      <w:r w:rsidR="0019031D">
        <w:rPr>
          <w:rFonts w:ascii="Times New Roman" w:hAnsi="Times New Roman" w:cs="Times New Roman"/>
        </w:rPr>
        <w:t xml:space="preserve">. There is specific research on other </w:t>
      </w:r>
      <w:r w:rsidR="009B7387">
        <w:rPr>
          <w:rFonts w:ascii="Times New Roman" w:hAnsi="Times New Roman" w:cs="Times New Roman"/>
        </w:rPr>
        <w:t>drug classes such as prescription medication and over the counter medications, as well as research into types of medicine such as those used to treat specific diseases such as cance</w:t>
      </w:r>
      <w:r w:rsidR="003A7637">
        <w:rPr>
          <w:rFonts w:ascii="Times New Roman" w:hAnsi="Times New Roman" w:cs="Times New Roman"/>
        </w:rPr>
        <w:t xml:space="preserve">r. There is a gap in the literature when it comes to plasma derivatives and beginning to fill that gap is the main </w:t>
      </w:r>
      <w:r w:rsidR="00D25C1B">
        <w:rPr>
          <w:rFonts w:ascii="Times New Roman" w:hAnsi="Times New Roman" w:cs="Times New Roman"/>
        </w:rPr>
        <w:t xml:space="preserve">intent of this paper. The </w:t>
      </w:r>
      <w:r w:rsidR="00674DFE">
        <w:rPr>
          <w:rFonts w:ascii="Times New Roman" w:hAnsi="Times New Roman" w:cs="Times New Roman"/>
        </w:rPr>
        <w:t xml:space="preserve">goal of this </w:t>
      </w:r>
      <w:r w:rsidR="00D25C1B">
        <w:rPr>
          <w:rFonts w:ascii="Times New Roman" w:hAnsi="Times New Roman" w:cs="Times New Roman"/>
        </w:rPr>
        <w:t xml:space="preserve">paper is to not only </w:t>
      </w:r>
      <w:r w:rsidR="00B0673C">
        <w:rPr>
          <w:rFonts w:ascii="Times New Roman" w:hAnsi="Times New Roman" w:cs="Times New Roman"/>
        </w:rPr>
        <w:t xml:space="preserve">investigate the interaction between M&amp;A activity and the </w:t>
      </w:r>
      <w:r w:rsidR="00674DFE">
        <w:rPr>
          <w:rFonts w:ascii="Times New Roman" w:hAnsi="Times New Roman" w:cs="Times New Roman"/>
        </w:rPr>
        <w:t xml:space="preserve">acquisition price of plasma derivatives, but also to </w:t>
      </w:r>
      <w:r w:rsidR="00265528">
        <w:rPr>
          <w:rFonts w:ascii="Times New Roman" w:hAnsi="Times New Roman" w:cs="Times New Roman"/>
        </w:rPr>
        <w:t>explore</w:t>
      </w:r>
      <w:r w:rsidR="00674DFE">
        <w:rPr>
          <w:rFonts w:ascii="Times New Roman" w:hAnsi="Times New Roman" w:cs="Times New Roman"/>
        </w:rPr>
        <w:t xml:space="preserve"> potential policy options which can allow for innovation and growth to continue </w:t>
      </w:r>
      <w:r w:rsidR="00265528">
        <w:rPr>
          <w:rFonts w:ascii="Times New Roman" w:hAnsi="Times New Roman" w:cs="Times New Roman"/>
        </w:rPr>
        <w:t>while making life saving medication affordable to those in need.</w:t>
      </w:r>
    </w:p>
    <w:p w14:paraId="0B040991" w14:textId="52D2B394" w:rsidR="00265528" w:rsidRDefault="000C6687" w:rsidP="00142A8B">
      <w:pPr>
        <w:spacing w:line="480" w:lineRule="auto"/>
        <w:ind w:firstLine="720"/>
        <w:rPr>
          <w:rFonts w:ascii="Times New Roman" w:hAnsi="Times New Roman" w:cs="Times New Roman"/>
        </w:rPr>
      </w:pPr>
      <w:r>
        <w:rPr>
          <w:rFonts w:ascii="Times New Roman" w:hAnsi="Times New Roman" w:cs="Times New Roman"/>
        </w:rPr>
        <w:t>In addition</w:t>
      </w:r>
      <w:r w:rsidR="005E0D98">
        <w:rPr>
          <w:rFonts w:ascii="Times New Roman" w:hAnsi="Times New Roman" w:cs="Times New Roman"/>
        </w:rPr>
        <w:t xml:space="preserve">, </w:t>
      </w:r>
      <w:commentRangeStart w:id="65"/>
      <w:r w:rsidR="005E0D98">
        <w:rPr>
          <w:rFonts w:ascii="Times New Roman" w:hAnsi="Times New Roman" w:cs="Times New Roman"/>
        </w:rPr>
        <w:t xml:space="preserve">another purpose of this paper is to </w:t>
      </w:r>
      <w:r w:rsidR="00637DD0">
        <w:rPr>
          <w:rFonts w:ascii="Times New Roman" w:hAnsi="Times New Roman" w:cs="Times New Roman"/>
        </w:rPr>
        <w:t>continue</w:t>
      </w:r>
      <w:r w:rsidR="005E0D98">
        <w:rPr>
          <w:rFonts w:ascii="Times New Roman" w:hAnsi="Times New Roman" w:cs="Times New Roman"/>
        </w:rPr>
        <w:t xml:space="preserve"> the work of Gagnon and Volesky </w:t>
      </w:r>
      <w:commentRangeEnd w:id="65"/>
      <w:r w:rsidR="00932CF9">
        <w:rPr>
          <w:rStyle w:val="CommentReference"/>
        </w:rPr>
        <w:commentReference w:id="65"/>
      </w:r>
      <w:r w:rsidR="005E0D98">
        <w:rPr>
          <w:rFonts w:ascii="Times New Roman" w:hAnsi="Times New Roman" w:cs="Times New Roman"/>
        </w:rPr>
        <w:t>(2017)</w:t>
      </w:r>
      <w:r w:rsidR="0060651D">
        <w:rPr>
          <w:rFonts w:ascii="Times New Roman" w:hAnsi="Times New Roman" w:cs="Times New Roman"/>
        </w:rPr>
        <w:t xml:space="preserve"> and research</w:t>
      </w:r>
      <w:r w:rsidR="00637DD0">
        <w:rPr>
          <w:rFonts w:ascii="Times New Roman" w:hAnsi="Times New Roman" w:cs="Times New Roman"/>
        </w:rPr>
        <w:t xml:space="preserve"> the rates</w:t>
      </w:r>
      <w:del w:id="66" w:author="Kyle Coombs" w:date="2025-02-19T13:42:00Z" w16du:dateUtc="2025-02-19T18:42:00Z">
        <w:r w:rsidR="00637DD0" w:rsidDel="00497F69">
          <w:rPr>
            <w:rFonts w:ascii="Times New Roman" w:hAnsi="Times New Roman" w:cs="Times New Roman"/>
          </w:rPr>
          <w:delText xml:space="preserve"> and</w:delText>
        </w:r>
      </w:del>
      <w:r w:rsidR="00637DD0">
        <w:rPr>
          <w:rFonts w:ascii="Times New Roman" w:hAnsi="Times New Roman" w:cs="Times New Roman"/>
        </w:rPr>
        <w:t xml:space="preserve"> of M&amp;A</w:t>
      </w:r>
      <w:r w:rsidR="0039518D">
        <w:rPr>
          <w:rFonts w:ascii="Times New Roman" w:hAnsi="Times New Roman" w:cs="Times New Roman"/>
        </w:rPr>
        <w:t xml:space="preserve">, specifically within the field of plasma derivatives. Their work tracks mergers from 1995 to 2016, </w:t>
      </w:r>
      <w:r w:rsidR="00E25E70">
        <w:rPr>
          <w:rFonts w:ascii="Times New Roman" w:hAnsi="Times New Roman" w:cs="Times New Roman"/>
        </w:rPr>
        <w:t xml:space="preserve">while the data utilized in this paper is as recent as 2024. </w:t>
      </w:r>
      <w:r w:rsidR="00F665CC">
        <w:rPr>
          <w:rFonts w:ascii="Times New Roman" w:hAnsi="Times New Roman" w:cs="Times New Roman"/>
        </w:rPr>
        <w:t xml:space="preserve">Within their paper, they concluded that the number and value of mergers in the pharmaceutical industry was increasing as time went on and </w:t>
      </w:r>
      <w:r w:rsidR="004843E0">
        <w:rPr>
          <w:rFonts w:ascii="Times New Roman" w:hAnsi="Times New Roman" w:cs="Times New Roman"/>
        </w:rPr>
        <w:t xml:space="preserve">this paper will be able to use more recent data to see whether these trends continue or </w:t>
      </w:r>
      <w:r w:rsidR="00CF12D9">
        <w:rPr>
          <w:rFonts w:ascii="Times New Roman" w:hAnsi="Times New Roman" w:cs="Times New Roman"/>
        </w:rPr>
        <w:t xml:space="preserve">began to slow down after 2016. Additionally, this will allow a separate analysis specifically within </w:t>
      </w:r>
      <w:r w:rsidR="002A652D">
        <w:rPr>
          <w:rFonts w:ascii="Times New Roman" w:hAnsi="Times New Roman" w:cs="Times New Roman"/>
        </w:rPr>
        <w:t xml:space="preserve">plasma derivatives </w:t>
      </w:r>
      <w:r w:rsidR="008D4A68">
        <w:rPr>
          <w:rFonts w:ascii="Times New Roman" w:hAnsi="Times New Roman" w:cs="Times New Roman"/>
        </w:rPr>
        <w:t>potentially demonstrating a connection or gap between their research and conclusions on general pharmaceutical mergers and companies which produce plasma derived products.</w:t>
      </w:r>
    </w:p>
    <w:p w14:paraId="7015FC6E" w14:textId="62E9F47F" w:rsidR="005B5D75" w:rsidRPr="00C26281" w:rsidRDefault="005B2F62" w:rsidP="00C05459">
      <w:pPr>
        <w:spacing w:line="480" w:lineRule="auto"/>
        <w:ind w:firstLine="720"/>
        <w:rPr>
          <w:rFonts w:ascii="Times New Roman" w:hAnsi="Times New Roman" w:cs="Times New Roman"/>
        </w:rPr>
      </w:pPr>
      <w:r>
        <w:rPr>
          <w:rFonts w:ascii="Times New Roman" w:hAnsi="Times New Roman" w:cs="Times New Roman"/>
        </w:rPr>
        <w:t>The</w:t>
      </w:r>
      <w:r w:rsidR="0025459C">
        <w:rPr>
          <w:rFonts w:ascii="Times New Roman" w:hAnsi="Times New Roman" w:cs="Times New Roman"/>
        </w:rPr>
        <w:t xml:space="preserve"> remaining</w:t>
      </w:r>
      <w:r>
        <w:rPr>
          <w:rFonts w:ascii="Times New Roman" w:hAnsi="Times New Roman" w:cs="Times New Roman"/>
        </w:rPr>
        <w:t xml:space="preserve"> organization of this </w:t>
      </w:r>
      <w:r w:rsidR="00FA22E9">
        <w:rPr>
          <w:rFonts w:ascii="Times New Roman" w:hAnsi="Times New Roman" w:cs="Times New Roman"/>
        </w:rPr>
        <w:t>paper</w:t>
      </w:r>
      <w:r w:rsidR="0025459C">
        <w:rPr>
          <w:rFonts w:ascii="Times New Roman" w:hAnsi="Times New Roman" w:cs="Times New Roman"/>
        </w:rPr>
        <w:t xml:space="preserve"> is as follows: Section II (the next section) will outline </w:t>
      </w:r>
      <w:r w:rsidR="00C05459">
        <w:rPr>
          <w:rFonts w:ascii="Times New Roman" w:hAnsi="Times New Roman" w:cs="Times New Roman"/>
        </w:rPr>
        <w:t xml:space="preserve">the data collection </w:t>
      </w:r>
      <w:r w:rsidR="002732DE">
        <w:rPr>
          <w:rFonts w:ascii="Times New Roman" w:hAnsi="Times New Roman" w:cs="Times New Roman"/>
        </w:rPr>
        <w:t xml:space="preserve">methods and sources. It will also outline explanatory and outcome variables to be utilized in the analysis and why they were chosen as representative of the </w:t>
      </w:r>
      <w:r w:rsidR="00FB3010">
        <w:rPr>
          <w:rFonts w:ascii="Times New Roman" w:hAnsi="Times New Roman" w:cs="Times New Roman"/>
        </w:rPr>
        <w:t xml:space="preserve">question. </w:t>
      </w:r>
      <w:r w:rsidR="002779B0">
        <w:rPr>
          <w:rFonts w:ascii="Times New Roman" w:hAnsi="Times New Roman" w:cs="Times New Roman"/>
        </w:rPr>
        <w:t xml:space="preserve">Section III will present the analytical strategies and econometric methodologies employed in the analysis. It will </w:t>
      </w:r>
      <w:r w:rsidR="00930464">
        <w:rPr>
          <w:rFonts w:ascii="Times New Roman" w:hAnsi="Times New Roman" w:cs="Times New Roman"/>
        </w:rPr>
        <w:t xml:space="preserve">include a primary model, as well as robustness checks, </w:t>
      </w:r>
      <w:r w:rsidR="00930464">
        <w:rPr>
          <w:rFonts w:ascii="Times New Roman" w:hAnsi="Times New Roman" w:cs="Times New Roman"/>
        </w:rPr>
        <w:lastRenderedPageBreak/>
        <w:t xml:space="preserve">identifying why these methods fit the data and establish causality in results. Section IV will </w:t>
      </w:r>
      <w:r w:rsidR="0010046D">
        <w:rPr>
          <w:rFonts w:ascii="Times New Roman" w:hAnsi="Times New Roman" w:cs="Times New Roman"/>
        </w:rPr>
        <w:t xml:space="preserve">discuss results of the analysis and present appropriate figures, examining </w:t>
      </w:r>
      <w:r w:rsidR="00645638">
        <w:rPr>
          <w:rFonts w:ascii="Times New Roman" w:hAnsi="Times New Roman" w:cs="Times New Roman"/>
        </w:rPr>
        <w:t xml:space="preserve">how the results answer the research question and apply to the two contributions outlined in the introduction. Finally, </w:t>
      </w:r>
      <w:r w:rsidR="003479FA">
        <w:rPr>
          <w:rFonts w:ascii="Times New Roman" w:hAnsi="Times New Roman" w:cs="Times New Roman"/>
        </w:rPr>
        <w:t>section V will conclude the paper by emphasizing the importance of the findings in section IV</w:t>
      </w:r>
      <w:r w:rsidR="002B3C44">
        <w:rPr>
          <w:rFonts w:ascii="Times New Roman" w:hAnsi="Times New Roman" w:cs="Times New Roman"/>
        </w:rPr>
        <w:t>, while</w:t>
      </w:r>
      <w:r w:rsidR="003479FA">
        <w:rPr>
          <w:rFonts w:ascii="Times New Roman" w:hAnsi="Times New Roman" w:cs="Times New Roman"/>
        </w:rPr>
        <w:t xml:space="preserve"> </w:t>
      </w:r>
      <w:r w:rsidR="002B3C44">
        <w:rPr>
          <w:rFonts w:ascii="Times New Roman" w:hAnsi="Times New Roman" w:cs="Times New Roman"/>
        </w:rPr>
        <w:t xml:space="preserve">outlining potential policy implications and </w:t>
      </w:r>
      <w:r w:rsidR="00686854">
        <w:rPr>
          <w:rFonts w:ascii="Times New Roman" w:hAnsi="Times New Roman" w:cs="Times New Roman"/>
        </w:rPr>
        <w:t>direction for future research on the topic.</w:t>
      </w:r>
    </w:p>
    <w:sectPr w:rsidR="005B5D75" w:rsidRPr="00C26281">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yle Coombs" w:date="2025-02-19T10:41:00Z" w:initials="KC">
    <w:p w14:paraId="6E06A0DF" w14:textId="77777777" w:rsidR="00AA32F7" w:rsidRDefault="00AA32F7" w:rsidP="00AA32F7">
      <w:pPr>
        <w:pStyle w:val="CommentText"/>
      </w:pPr>
      <w:r>
        <w:rPr>
          <w:rStyle w:val="CommentReference"/>
        </w:rPr>
        <w:annotationRef/>
      </w:r>
      <w:r>
        <w:t>Can you add a cite here even from popular press? Or summarize each side of the debate in a sentence or two?</w:t>
      </w:r>
    </w:p>
  </w:comment>
  <w:comment w:id="2" w:author="Kyle Coombs" w:date="2025-02-19T10:44:00Z" w:initials="KC">
    <w:p w14:paraId="60041B26" w14:textId="77777777" w:rsidR="00110927" w:rsidRDefault="00110927" w:rsidP="00110927">
      <w:pPr>
        <w:pStyle w:val="CommentText"/>
      </w:pPr>
      <w:r>
        <w:rPr>
          <w:rStyle w:val="CommentReference"/>
        </w:rPr>
        <w:annotationRef/>
      </w:r>
      <w:r>
        <w:t xml:space="preserve">I’m not sure if stability flows from traditional economic models of competitive markets. The most popular macro models build low inflation directly into the economic system as a consequence of fiscal policy and growth. Competitive markets can lead to the Pareto efficient outcome where marginal cost = price – the invisible hand theorem. But if marginal costs shift, then prices shift. </w:t>
      </w:r>
    </w:p>
  </w:comment>
  <w:comment w:id="3" w:author="Kyle Coombs" w:date="2025-02-19T10:44:00Z" w:initials="KC">
    <w:p w14:paraId="483556BB" w14:textId="77777777" w:rsidR="00110927" w:rsidRDefault="00110927" w:rsidP="00110927">
      <w:pPr>
        <w:pStyle w:val="CommentText"/>
      </w:pPr>
      <w:r>
        <w:rPr>
          <w:rStyle w:val="CommentReference"/>
        </w:rPr>
        <w:annotationRef/>
      </w:r>
      <w:r>
        <w:t>Competition =&gt; stability would be a separate idea and definitely need a cite.</w:t>
      </w:r>
    </w:p>
  </w:comment>
  <w:comment w:id="4" w:author="Kyle Coombs" w:date="2025-02-19T10:47:00Z" w:initials="KC">
    <w:p w14:paraId="328BBEAF" w14:textId="77777777" w:rsidR="005F4E43" w:rsidRDefault="005F4E43" w:rsidP="005F4E43">
      <w:pPr>
        <w:pStyle w:val="CommentText"/>
      </w:pPr>
      <w:r>
        <w:rPr>
          <w:rStyle w:val="CommentReference"/>
        </w:rPr>
        <w:annotationRef/>
      </w:r>
      <w:r>
        <w:t>Name the characteristics. Perfect info, negligible barriers to entry and exit, no externalities, etc.</w:t>
      </w:r>
    </w:p>
  </w:comment>
  <w:comment w:id="12" w:author="Kyle Coombs" w:date="2025-02-19T10:51:00Z" w:initials="KC">
    <w:p w14:paraId="6B45DE12" w14:textId="77777777" w:rsidR="00626478" w:rsidRDefault="00626478" w:rsidP="00626478">
      <w:pPr>
        <w:pStyle w:val="CommentText"/>
      </w:pPr>
      <w:r>
        <w:rPr>
          <w:rStyle w:val="CommentReference"/>
        </w:rPr>
        <w:annotationRef/>
      </w:r>
      <w:r>
        <w:t>I bet there’s a sharper way to make this point.</w:t>
      </w:r>
    </w:p>
  </w:comment>
  <w:comment w:id="13" w:author="Kyle Coombs" w:date="2025-02-19T10:54:00Z" w:initials="KC">
    <w:p w14:paraId="51151300" w14:textId="77777777" w:rsidR="005278A8" w:rsidRDefault="005278A8" w:rsidP="005278A8">
      <w:pPr>
        <w:pStyle w:val="CommentText"/>
      </w:pPr>
      <w:r>
        <w:rPr>
          <w:rStyle w:val="CommentReference"/>
        </w:rPr>
        <w:annotationRef/>
      </w:r>
      <w:r>
        <w:t>I’m underscoring that you want to pivot to pharma here.</w:t>
      </w:r>
    </w:p>
  </w:comment>
  <w:comment w:id="52" w:author="Kyle Coombs" w:date="2025-02-19T11:02:00Z" w:initials="KC">
    <w:p w14:paraId="7DCDCBAD" w14:textId="77777777" w:rsidR="00903CCE" w:rsidRDefault="00903CCE" w:rsidP="00903CCE">
      <w:pPr>
        <w:pStyle w:val="CommentText"/>
      </w:pPr>
      <w:r>
        <w:rPr>
          <w:rStyle w:val="CommentReference"/>
        </w:rPr>
        <w:annotationRef/>
      </w:r>
      <w:r>
        <w:t>You’re using “characteristics” often in this draft, but there is usually a better word. Here it refers to mergers/acquisitions which are “actions” by firms.</w:t>
      </w:r>
    </w:p>
  </w:comment>
  <w:comment w:id="51" w:author="Kyle Coombs" w:date="2025-02-19T11:00:00Z" w:initials="KC">
    <w:p w14:paraId="6B9D8221" w14:textId="62A7BE05" w:rsidR="004852EF" w:rsidRDefault="004852EF" w:rsidP="004852EF">
      <w:pPr>
        <w:pStyle w:val="CommentText"/>
      </w:pPr>
      <w:r>
        <w:rPr>
          <w:rStyle w:val="CommentReference"/>
        </w:rPr>
        <w:annotationRef/>
      </w:r>
      <w:r>
        <w:t>Are these separate characteristcs? They are almost always brought up hand in hand.</w:t>
      </w:r>
    </w:p>
  </w:comment>
  <w:comment w:id="54" w:author="Kyle Coombs" w:date="2025-02-19T11:03:00Z" w:initials="KC">
    <w:p w14:paraId="15291037" w14:textId="77777777" w:rsidR="00875268" w:rsidRDefault="00875268" w:rsidP="00875268">
      <w:pPr>
        <w:pStyle w:val="CommentText"/>
      </w:pPr>
      <w:r>
        <w:rPr>
          <w:rStyle w:val="CommentReference"/>
        </w:rPr>
        <w:annotationRef/>
      </w:r>
      <w:r>
        <w:t xml:space="preserve">Here and above, you say there is literature. You’re telling me there is literature twice before I see any lit. Why? Just get to the lit. </w:t>
      </w:r>
    </w:p>
  </w:comment>
  <w:comment w:id="56" w:author="Kyle Coombs" w:date="2025-02-19T11:13:00Z" w:initials="KC">
    <w:p w14:paraId="4C1123FA" w14:textId="77777777" w:rsidR="000650B4" w:rsidRDefault="000650B4" w:rsidP="000650B4">
      <w:pPr>
        <w:pStyle w:val="CommentText"/>
      </w:pPr>
      <w:r>
        <w:rPr>
          <w:rStyle w:val="CommentReference"/>
        </w:rPr>
        <w:annotationRef/>
      </w:r>
      <w:r>
        <w:t>Pivot more actively. “Patents provide another form of market power though they increase R&amp;D incentives.” (you may want to break that idea down if it feels to complicated)</w:t>
      </w:r>
    </w:p>
  </w:comment>
  <w:comment w:id="57" w:author="Kyle Coombs" w:date="2025-02-19T11:10:00Z" w:initials="KC">
    <w:p w14:paraId="37B10DE6" w14:textId="50A85AA1" w:rsidR="00533453" w:rsidRDefault="00533453" w:rsidP="00533453">
      <w:pPr>
        <w:pStyle w:val="CommentText"/>
      </w:pPr>
      <w:r>
        <w:rPr>
          <w:rStyle w:val="CommentReference"/>
        </w:rPr>
        <w:annotationRef/>
      </w:r>
      <w:r>
        <w:t xml:space="preserve">Vague because it varies by industry or… some other reason? </w:t>
      </w:r>
    </w:p>
  </w:comment>
  <w:comment w:id="60" w:author="Kyle Coombs" w:date="2025-02-19T13:41:00Z" w:initials="KC">
    <w:p w14:paraId="140143B5" w14:textId="77777777" w:rsidR="006D152A" w:rsidRDefault="006D152A" w:rsidP="006D152A">
      <w:pPr>
        <w:pStyle w:val="CommentText"/>
      </w:pPr>
      <w:r>
        <w:rPr>
          <w:rStyle w:val="CommentReference"/>
        </w:rPr>
        <w:annotationRef/>
      </w:r>
      <w:r>
        <w:t>Is the entry “generic” or due companies introduce cheaper alternatives often called “generic brands”?</w:t>
      </w:r>
    </w:p>
  </w:comment>
  <w:comment w:id="62" w:author="Kyle Coombs" w:date="2025-02-19T13:40:00Z" w:initials="KC">
    <w:p w14:paraId="0D7612F2" w14:textId="02F90C99" w:rsidR="007E37D1" w:rsidRDefault="007E37D1" w:rsidP="007E37D1">
      <w:pPr>
        <w:pStyle w:val="CommentText"/>
      </w:pPr>
      <w:r>
        <w:rPr>
          <w:rStyle w:val="CommentReference"/>
        </w:rPr>
        <w:annotationRef/>
      </w:r>
      <w:r>
        <w:t>Please define this at some point sooner. Acquisition by customers? By firms?</w:t>
      </w:r>
    </w:p>
  </w:comment>
  <w:comment w:id="63" w:author="Kyle Coombs" w:date="2025-02-19T13:42:00Z" w:initials="KC">
    <w:p w14:paraId="30FEE65B" w14:textId="77777777" w:rsidR="00F05230" w:rsidRDefault="00F05230" w:rsidP="00F05230">
      <w:pPr>
        <w:pStyle w:val="CommentText"/>
      </w:pPr>
      <w:r>
        <w:rPr>
          <w:rStyle w:val="CommentReference"/>
        </w:rPr>
        <w:annotationRef/>
      </w:r>
      <w:r>
        <w:t xml:space="preserve">Why is it important? </w:t>
      </w:r>
    </w:p>
  </w:comment>
  <w:comment w:id="64" w:author="Kyle Coombs" w:date="2025-02-19T13:42:00Z" w:initials="KC">
    <w:p w14:paraId="5535A58E" w14:textId="77777777" w:rsidR="009634A1" w:rsidRDefault="009634A1" w:rsidP="009634A1">
      <w:pPr>
        <w:pStyle w:val="CommentText"/>
      </w:pPr>
      <w:r>
        <w:rPr>
          <w:rStyle w:val="CommentReference"/>
        </w:rPr>
        <w:annotationRef/>
      </w:r>
      <w:r>
        <w:t>Are there many generic competitors? Or some quirk about plasma that means we cannot apply the lessons from other drug classes/OTC?</w:t>
      </w:r>
    </w:p>
  </w:comment>
  <w:comment w:id="65" w:author="Kyle Coombs" w:date="2025-02-19T13:43:00Z" w:initials="KC">
    <w:p w14:paraId="1A511F2C" w14:textId="77777777" w:rsidR="00932CF9" w:rsidRDefault="00932CF9" w:rsidP="00932CF9">
      <w:pPr>
        <w:pStyle w:val="CommentText"/>
      </w:pPr>
      <w:r>
        <w:rPr>
          <w:rStyle w:val="CommentReference"/>
        </w:rPr>
        <w:annotationRef/>
      </w:r>
      <w:r>
        <w:t xml:space="preserve">I’d call it a contribution. “Purpose” implies it is why you wrote the paper. You are writing because it is important to speak to the big picture of plasma pricing and alternatives!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06A0DF" w15:done="0"/>
  <w15:commentEx w15:paraId="60041B26" w15:done="0"/>
  <w15:commentEx w15:paraId="483556BB" w15:paraIdParent="60041B26" w15:done="0"/>
  <w15:commentEx w15:paraId="328BBEAF" w15:done="0"/>
  <w15:commentEx w15:paraId="6B45DE12" w15:done="0"/>
  <w15:commentEx w15:paraId="51151300" w15:paraIdParent="6B45DE12" w15:done="0"/>
  <w15:commentEx w15:paraId="7DCDCBAD" w15:done="0"/>
  <w15:commentEx w15:paraId="6B9D8221" w15:done="0"/>
  <w15:commentEx w15:paraId="15291037" w15:done="0"/>
  <w15:commentEx w15:paraId="4C1123FA" w15:done="0"/>
  <w15:commentEx w15:paraId="37B10DE6" w15:done="0"/>
  <w15:commentEx w15:paraId="140143B5" w15:done="0"/>
  <w15:commentEx w15:paraId="0D7612F2" w15:done="0"/>
  <w15:commentEx w15:paraId="30FEE65B" w15:done="0"/>
  <w15:commentEx w15:paraId="5535A58E" w15:paraIdParent="30FEE65B" w15:done="0"/>
  <w15:commentEx w15:paraId="1A511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4FC1C9" w16cex:dateUtc="2025-02-19T15:41:00Z"/>
  <w16cex:commentExtensible w16cex:durableId="51251FE9" w16cex:dateUtc="2025-02-19T15:44:00Z"/>
  <w16cex:commentExtensible w16cex:durableId="524B49CA" w16cex:dateUtc="2025-02-19T15:44:00Z"/>
  <w16cex:commentExtensible w16cex:durableId="2E2B147D" w16cex:dateUtc="2025-02-19T15:47:00Z"/>
  <w16cex:commentExtensible w16cex:durableId="422EB50D" w16cex:dateUtc="2025-02-19T15:51:00Z"/>
  <w16cex:commentExtensible w16cex:durableId="4DE53CD5" w16cex:dateUtc="2025-02-19T15:54:00Z"/>
  <w16cex:commentExtensible w16cex:durableId="6E13B614" w16cex:dateUtc="2025-02-19T16:02:00Z"/>
  <w16cex:commentExtensible w16cex:durableId="0153FB9F" w16cex:dateUtc="2025-02-19T16:00:00Z"/>
  <w16cex:commentExtensible w16cex:durableId="71FF3355" w16cex:dateUtc="2025-02-19T16:03:00Z"/>
  <w16cex:commentExtensible w16cex:durableId="5F2697A8" w16cex:dateUtc="2025-02-19T16:13:00Z"/>
  <w16cex:commentExtensible w16cex:durableId="6273405F" w16cex:dateUtc="2025-02-19T16:10:00Z"/>
  <w16cex:commentExtensible w16cex:durableId="3F5BA63D" w16cex:dateUtc="2025-02-19T18:41:00Z"/>
  <w16cex:commentExtensible w16cex:durableId="2C85AFE2" w16cex:dateUtc="2025-02-19T18:40:00Z"/>
  <w16cex:commentExtensible w16cex:durableId="7C43A674" w16cex:dateUtc="2025-02-19T18:42:00Z"/>
  <w16cex:commentExtensible w16cex:durableId="0D5F58A7" w16cex:dateUtc="2025-02-19T18:42:00Z"/>
  <w16cex:commentExtensible w16cex:durableId="2B233FEB" w16cex:dateUtc="2025-02-1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06A0DF" w16cid:durableId="644FC1C9"/>
  <w16cid:commentId w16cid:paraId="60041B26" w16cid:durableId="51251FE9"/>
  <w16cid:commentId w16cid:paraId="483556BB" w16cid:durableId="524B49CA"/>
  <w16cid:commentId w16cid:paraId="328BBEAF" w16cid:durableId="2E2B147D"/>
  <w16cid:commentId w16cid:paraId="6B45DE12" w16cid:durableId="422EB50D"/>
  <w16cid:commentId w16cid:paraId="51151300" w16cid:durableId="4DE53CD5"/>
  <w16cid:commentId w16cid:paraId="7DCDCBAD" w16cid:durableId="6E13B614"/>
  <w16cid:commentId w16cid:paraId="6B9D8221" w16cid:durableId="0153FB9F"/>
  <w16cid:commentId w16cid:paraId="15291037" w16cid:durableId="71FF3355"/>
  <w16cid:commentId w16cid:paraId="4C1123FA" w16cid:durableId="5F2697A8"/>
  <w16cid:commentId w16cid:paraId="37B10DE6" w16cid:durableId="6273405F"/>
  <w16cid:commentId w16cid:paraId="140143B5" w16cid:durableId="3F5BA63D"/>
  <w16cid:commentId w16cid:paraId="0D7612F2" w16cid:durableId="2C85AFE2"/>
  <w16cid:commentId w16cid:paraId="30FEE65B" w16cid:durableId="7C43A674"/>
  <w16cid:commentId w16cid:paraId="5535A58E" w16cid:durableId="0D5F58A7"/>
  <w16cid:commentId w16cid:paraId="1A511F2C" w16cid:durableId="2B233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30B75" w14:textId="77777777" w:rsidR="00B20BD2" w:rsidRDefault="00B20BD2" w:rsidP="00B20BD2">
      <w:pPr>
        <w:spacing w:after="0" w:line="240" w:lineRule="auto"/>
      </w:pPr>
      <w:r>
        <w:separator/>
      </w:r>
    </w:p>
  </w:endnote>
  <w:endnote w:type="continuationSeparator" w:id="0">
    <w:p w14:paraId="6D3F5479" w14:textId="77777777" w:rsidR="00B20BD2" w:rsidRDefault="00B20BD2" w:rsidP="00B2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FA7C5" w14:textId="77777777" w:rsidR="00B20BD2" w:rsidRDefault="00B20BD2" w:rsidP="00B20BD2">
      <w:pPr>
        <w:spacing w:after="0" w:line="240" w:lineRule="auto"/>
      </w:pPr>
      <w:r>
        <w:separator/>
      </w:r>
    </w:p>
  </w:footnote>
  <w:footnote w:type="continuationSeparator" w:id="0">
    <w:p w14:paraId="5A669B38" w14:textId="77777777" w:rsidR="00B20BD2" w:rsidRDefault="00B20BD2" w:rsidP="00B20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6926786"/>
      <w:docPartObj>
        <w:docPartGallery w:val="Page Numbers (Top of Page)"/>
        <w:docPartUnique/>
      </w:docPartObj>
    </w:sdtPr>
    <w:sdtEndPr>
      <w:rPr>
        <w:rStyle w:val="PageNumber"/>
      </w:rPr>
    </w:sdtEndPr>
    <w:sdtContent>
      <w:p w14:paraId="006C4C15" w14:textId="47127FA5" w:rsidR="00B20BD2" w:rsidRDefault="00B20BD2" w:rsidP="008643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F61ABB" w14:textId="77777777" w:rsidR="00B20BD2" w:rsidRDefault="00B20BD2" w:rsidP="00B20B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color w:val="000000" w:themeColor="text1"/>
      </w:rPr>
      <w:id w:val="860629404"/>
      <w:docPartObj>
        <w:docPartGallery w:val="Page Numbers (Top of Page)"/>
        <w:docPartUnique/>
      </w:docPartObj>
    </w:sdtPr>
    <w:sdtEndPr>
      <w:rPr>
        <w:rStyle w:val="PageNumber"/>
      </w:rPr>
    </w:sdtEndPr>
    <w:sdtContent>
      <w:p w14:paraId="16885DF4" w14:textId="2F221732" w:rsidR="00B20BD2" w:rsidRPr="00B20BD2" w:rsidRDefault="00B20BD2" w:rsidP="0086433A">
        <w:pPr>
          <w:pStyle w:val="Header"/>
          <w:framePr w:wrap="none" w:vAnchor="text" w:hAnchor="margin" w:xAlign="right" w:y="1"/>
          <w:rPr>
            <w:rStyle w:val="PageNumber"/>
            <w:rFonts w:ascii="Times New Roman" w:hAnsi="Times New Roman" w:cs="Times New Roman"/>
            <w:color w:val="000000" w:themeColor="text1"/>
          </w:rPr>
        </w:pPr>
        <w:r w:rsidRPr="00B20BD2">
          <w:rPr>
            <w:rStyle w:val="PageNumber"/>
            <w:rFonts w:ascii="Times New Roman" w:hAnsi="Times New Roman" w:cs="Times New Roman"/>
            <w:color w:val="000000" w:themeColor="text1"/>
          </w:rPr>
          <w:t xml:space="preserve">DiGiovine </w:t>
        </w:r>
        <w:r w:rsidRPr="00B20BD2">
          <w:rPr>
            <w:rStyle w:val="PageNumber"/>
            <w:rFonts w:ascii="Times New Roman" w:hAnsi="Times New Roman" w:cs="Times New Roman"/>
            <w:color w:val="000000" w:themeColor="text1"/>
          </w:rPr>
          <w:fldChar w:fldCharType="begin"/>
        </w:r>
        <w:r w:rsidRPr="00B20BD2">
          <w:rPr>
            <w:rStyle w:val="PageNumber"/>
            <w:rFonts w:ascii="Times New Roman" w:hAnsi="Times New Roman" w:cs="Times New Roman"/>
            <w:color w:val="000000" w:themeColor="text1"/>
          </w:rPr>
          <w:instrText xml:space="preserve"> PAGE </w:instrText>
        </w:r>
        <w:r w:rsidRPr="00B20BD2">
          <w:rPr>
            <w:rStyle w:val="PageNumber"/>
            <w:rFonts w:ascii="Times New Roman" w:hAnsi="Times New Roman" w:cs="Times New Roman"/>
            <w:color w:val="000000" w:themeColor="text1"/>
          </w:rPr>
          <w:fldChar w:fldCharType="separate"/>
        </w:r>
        <w:r w:rsidRPr="00B20BD2">
          <w:rPr>
            <w:rStyle w:val="PageNumber"/>
            <w:rFonts w:ascii="Times New Roman" w:hAnsi="Times New Roman" w:cs="Times New Roman"/>
            <w:noProof/>
            <w:color w:val="000000" w:themeColor="text1"/>
          </w:rPr>
          <w:t>1</w:t>
        </w:r>
        <w:r w:rsidRPr="00B20BD2">
          <w:rPr>
            <w:rStyle w:val="PageNumber"/>
            <w:rFonts w:ascii="Times New Roman" w:hAnsi="Times New Roman" w:cs="Times New Roman"/>
            <w:color w:val="000000" w:themeColor="text1"/>
          </w:rPr>
          <w:fldChar w:fldCharType="end"/>
        </w:r>
      </w:p>
    </w:sdtContent>
  </w:sdt>
  <w:p w14:paraId="6B28C7DD" w14:textId="77777777" w:rsidR="00B20BD2" w:rsidRDefault="00B20BD2" w:rsidP="00B20BD2">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yle Coombs">
    <w15:presenceInfo w15:providerId="Windows Live" w15:userId="b2c90007c92ea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73"/>
    <w:rsid w:val="00012CBD"/>
    <w:rsid w:val="000650B4"/>
    <w:rsid w:val="000B3425"/>
    <w:rsid w:val="000C6687"/>
    <w:rsid w:val="0010046D"/>
    <w:rsid w:val="00110927"/>
    <w:rsid w:val="00125F33"/>
    <w:rsid w:val="00142A8B"/>
    <w:rsid w:val="00155311"/>
    <w:rsid w:val="0019031D"/>
    <w:rsid w:val="001D3F72"/>
    <w:rsid w:val="001D543B"/>
    <w:rsid w:val="00202D79"/>
    <w:rsid w:val="0024000E"/>
    <w:rsid w:val="0025459C"/>
    <w:rsid w:val="00265528"/>
    <w:rsid w:val="002732DE"/>
    <w:rsid w:val="002779B0"/>
    <w:rsid w:val="002A652D"/>
    <w:rsid w:val="002B3C44"/>
    <w:rsid w:val="002E16E8"/>
    <w:rsid w:val="00340F68"/>
    <w:rsid w:val="003479FA"/>
    <w:rsid w:val="00363F43"/>
    <w:rsid w:val="00381D8E"/>
    <w:rsid w:val="0039518D"/>
    <w:rsid w:val="003A7637"/>
    <w:rsid w:val="003C61C9"/>
    <w:rsid w:val="003E131E"/>
    <w:rsid w:val="00410A9F"/>
    <w:rsid w:val="004843E0"/>
    <w:rsid w:val="004852EF"/>
    <w:rsid w:val="00493890"/>
    <w:rsid w:val="0049671F"/>
    <w:rsid w:val="00497F69"/>
    <w:rsid w:val="00525E3F"/>
    <w:rsid w:val="0052722F"/>
    <w:rsid w:val="005278A8"/>
    <w:rsid w:val="00533453"/>
    <w:rsid w:val="00572E68"/>
    <w:rsid w:val="00574390"/>
    <w:rsid w:val="00594ED4"/>
    <w:rsid w:val="005B2F62"/>
    <w:rsid w:val="005B5D75"/>
    <w:rsid w:val="005E0D98"/>
    <w:rsid w:val="005F4E43"/>
    <w:rsid w:val="0060651D"/>
    <w:rsid w:val="00626478"/>
    <w:rsid w:val="00637DD0"/>
    <w:rsid w:val="00645638"/>
    <w:rsid w:val="00655DFB"/>
    <w:rsid w:val="00674DFE"/>
    <w:rsid w:val="00686854"/>
    <w:rsid w:val="0069392B"/>
    <w:rsid w:val="006B32ED"/>
    <w:rsid w:val="006D152A"/>
    <w:rsid w:val="006E3A85"/>
    <w:rsid w:val="00701EF0"/>
    <w:rsid w:val="007670EB"/>
    <w:rsid w:val="007C60DF"/>
    <w:rsid w:val="007E20C0"/>
    <w:rsid w:val="007E37D1"/>
    <w:rsid w:val="00831254"/>
    <w:rsid w:val="00855B84"/>
    <w:rsid w:val="00872DE2"/>
    <w:rsid w:val="00875268"/>
    <w:rsid w:val="0087627F"/>
    <w:rsid w:val="008D4A68"/>
    <w:rsid w:val="00903CCE"/>
    <w:rsid w:val="00907DD0"/>
    <w:rsid w:val="00930464"/>
    <w:rsid w:val="00932CF9"/>
    <w:rsid w:val="009634A1"/>
    <w:rsid w:val="009A15BA"/>
    <w:rsid w:val="009B7387"/>
    <w:rsid w:val="00A051D2"/>
    <w:rsid w:val="00A2631A"/>
    <w:rsid w:val="00AA32F7"/>
    <w:rsid w:val="00B0673C"/>
    <w:rsid w:val="00B20BD2"/>
    <w:rsid w:val="00B24944"/>
    <w:rsid w:val="00B30FE3"/>
    <w:rsid w:val="00B31AB2"/>
    <w:rsid w:val="00B3347A"/>
    <w:rsid w:val="00B463E3"/>
    <w:rsid w:val="00B5440B"/>
    <w:rsid w:val="00B61F3E"/>
    <w:rsid w:val="00B7298C"/>
    <w:rsid w:val="00B93165"/>
    <w:rsid w:val="00BA0DBA"/>
    <w:rsid w:val="00BC1A18"/>
    <w:rsid w:val="00BC2F84"/>
    <w:rsid w:val="00C05459"/>
    <w:rsid w:val="00C26281"/>
    <w:rsid w:val="00C3005B"/>
    <w:rsid w:val="00C328D4"/>
    <w:rsid w:val="00C43CB9"/>
    <w:rsid w:val="00CF12D9"/>
    <w:rsid w:val="00CF4BCD"/>
    <w:rsid w:val="00D11DDA"/>
    <w:rsid w:val="00D25C1B"/>
    <w:rsid w:val="00D733BD"/>
    <w:rsid w:val="00D94486"/>
    <w:rsid w:val="00DC6495"/>
    <w:rsid w:val="00E120EC"/>
    <w:rsid w:val="00E25517"/>
    <w:rsid w:val="00E25E70"/>
    <w:rsid w:val="00E356F9"/>
    <w:rsid w:val="00E73E70"/>
    <w:rsid w:val="00E87A73"/>
    <w:rsid w:val="00ED7DB2"/>
    <w:rsid w:val="00F05230"/>
    <w:rsid w:val="00F665CC"/>
    <w:rsid w:val="00F717B9"/>
    <w:rsid w:val="00FA22E9"/>
    <w:rsid w:val="00FA525C"/>
    <w:rsid w:val="00FB3010"/>
    <w:rsid w:val="00FF5491"/>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A30F"/>
  <w15:chartTrackingRefBased/>
  <w15:docId w15:val="{ABC95A8D-9C69-F343-94F4-D36E4946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71F"/>
  </w:style>
  <w:style w:type="paragraph" w:styleId="Heading1">
    <w:name w:val="heading 1"/>
    <w:basedOn w:val="Normal"/>
    <w:next w:val="Normal"/>
    <w:link w:val="Heading1Char"/>
    <w:uiPriority w:val="9"/>
    <w:qFormat/>
    <w:rsid w:val="00E87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A73"/>
    <w:rPr>
      <w:rFonts w:eastAsiaTheme="majorEastAsia" w:cstheme="majorBidi"/>
      <w:color w:val="272727" w:themeColor="text1" w:themeTint="D8"/>
    </w:rPr>
  </w:style>
  <w:style w:type="paragraph" w:styleId="Title">
    <w:name w:val="Title"/>
    <w:basedOn w:val="Normal"/>
    <w:next w:val="Normal"/>
    <w:link w:val="TitleChar"/>
    <w:uiPriority w:val="10"/>
    <w:qFormat/>
    <w:rsid w:val="00E87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A73"/>
    <w:pPr>
      <w:spacing w:before="160"/>
      <w:jc w:val="center"/>
    </w:pPr>
    <w:rPr>
      <w:i/>
      <w:iCs/>
      <w:color w:val="404040" w:themeColor="text1" w:themeTint="BF"/>
    </w:rPr>
  </w:style>
  <w:style w:type="character" w:customStyle="1" w:styleId="QuoteChar">
    <w:name w:val="Quote Char"/>
    <w:basedOn w:val="DefaultParagraphFont"/>
    <w:link w:val="Quote"/>
    <w:uiPriority w:val="29"/>
    <w:rsid w:val="00E87A73"/>
    <w:rPr>
      <w:i/>
      <w:iCs/>
      <w:color w:val="404040" w:themeColor="text1" w:themeTint="BF"/>
    </w:rPr>
  </w:style>
  <w:style w:type="paragraph" w:styleId="ListParagraph">
    <w:name w:val="List Paragraph"/>
    <w:basedOn w:val="Normal"/>
    <w:uiPriority w:val="34"/>
    <w:qFormat/>
    <w:rsid w:val="00E87A73"/>
    <w:pPr>
      <w:ind w:left="720"/>
      <w:contextualSpacing/>
    </w:pPr>
  </w:style>
  <w:style w:type="character" w:styleId="IntenseEmphasis">
    <w:name w:val="Intense Emphasis"/>
    <w:basedOn w:val="DefaultParagraphFont"/>
    <w:uiPriority w:val="21"/>
    <w:qFormat/>
    <w:rsid w:val="00E87A73"/>
    <w:rPr>
      <w:i/>
      <w:iCs/>
      <w:color w:val="0F4761" w:themeColor="accent1" w:themeShade="BF"/>
    </w:rPr>
  </w:style>
  <w:style w:type="paragraph" w:styleId="IntenseQuote">
    <w:name w:val="Intense Quote"/>
    <w:basedOn w:val="Normal"/>
    <w:next w:val="Normal"/>
    <w:link w:val="IntenseQuoteChar"/>
    <w:uiPriority w:val="30"/>
    <w:qFormat/>
    <w:rsid w:val="00E87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A73"/>
    <w:rPr>
      <w:i/>
      <w:iCs/>
      <w:color w:val="0F4761" w:themeColor="accent1" w:themeShade="BF"/>
    </w:rPr>
  </w:style>
  <w:style w:type="character" w:styleId="IntenseReference">
    <w:name w:val="Intense Reference"/>
    <w:basedOn w:val="DefaultParagraphFont"/>
    <w:uiPriority w:val="32"/>
    <w:qFormat/>
    <w:rsid w:val="00E87A73"/>
    <w:rPr>
      <w:b/>
      <w:bCs/>
      <w:smallCaps/>
      <w:color w:val="0F4761" w:themeColor="accent1" w:themeShade="BF"/>
      <w:spacing w:val="5"/>
    </w:rPr>
  </w:style>
  <w:style w:type="paragraph" w:styleId="Header">
    <w:name w:val="header"/>
    <w:basedOn w:val="Normal"/>
    <w:link w:val="HeaderChar"/>
    <w:uiPriority w:val="99"/>
    <w:unhideWhenUsed/>
    <w:rsid w:val="00B20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BD2"/>
  </w:style>
  <w:style w:type="character" w:styleId="PageNumber">
    <w:name w:val="page number"/>
    <w:basedOn w:val="DefaultParagraphFont"/>
    <w:uiPriority w:val="99"/>
    <w:semiHidden/>
    <w:unhideWhenUsed/>
    <w:rsid w:val="00B20BD2"/>
  </w:style>
  <w:style w:type="paragraph" w:styleId="Footer">
    <w:name w:val="footer"/>
    <w:basedOn w:val="Normal"/>
    <w:link w:val="FooterChar"/>
    <w:uiPriority w:val="99"/>
    <w:unhideWhenUsed/>
    <w:rsid w:val="00B20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BD2"/>
  </w:style>
  <w:style w:type="paragraph" w:styleId="Revision">
    <w:name w:val="Revision"/>
    <w:hidden/>
    <w:uiPriority w:val="99"/>
    <w:semiHidden/>
    <w:rsid w:val="00831254"/>
    <w:pPr>
      <w:spacing w:after="0" w:line="240" w:lineRule="auto"/>
    </w:pPr>
  </w:style>
  <w:style w:type="character" w:styleId="CommentReference">
    <w:name w:val="annotation reference"/>
    <w:basedOn w:val="DefaultParagraphFont"/>
    <w:uiPriority w:val="99"/>
    <w:semiHidden/>
    <w:unhideWhenUsed/>
    <w:rsid w:val="00AA32F7"/>
    <w:rPr>
      <w:sz w:val="16"/>
      <w:szCs w:val="16"/>
    </w:rPr>
  </w:style>
  <w:style w:type="paragraph" w:styleId="CommentText">
    <w:name w:val="annotation text"/>
    <w:basedOn w:val="Normal"/>
    <w:link w:val="CommentTextChar"/>
    <w:uiPriority w:val="99"/>
    <w:unhideWhenUsed/>
    <w:rsid w:val="00AA32F7"/>
    <w:pPr>
      <w:spacing w:line="240" w:lineRule="auto"/>
    </w:pPr>
    <w:rPr>
      <w:sz w:val="20"/>
      <w:szCs w:val="20"/>
    </w:rPr>
  </w:style>
  <w:style w:type="character" w:customStyle="1" w:styleId="CommentTextChar">
    <w:name w:val="Comment Text Char"/>
    <w:basedOn w:val="DefaultParagraphFont"/>
    <w:link w:val="CommentText"/>
    <w:uiPriority w:val="99"/>
    <w:rsid w:val="00AA32F7"/>
    <w:rPr>
      <w:sz w:val="20"/>
      <w:szCs w:val="20"/>
    </w:rPr>
  </w:style>
  <w:style w:type="paragraph" w:styleId="CommentSubject">
    <w:name w:val="annotation subject"/>
    <w:basedOn w:val="CommentText"/>
    <w:next w:val="CommentText"/>
    <w:link w:val="CommentSubjectChar"/>
    <w:uiPriority w:val="99"/>
    <w:semiHidden/>
    <w:unhideWhenUsed/>
    <w:rsid w:val="00AA32F7"/>
    <w:rPr>
      <w:b/>
      <w:bCs/>
    </w:rPr>
  </w:style>
  <w:style w:type="character" w:customStyle="1" w:styleId="CommentSubjectChar">
    <w:name w:val="Comment Subject Char"/>
    <w:basedOn w:val="CommentTextChar"/>
    <w:link w:val="CommentSubject"/>
    <w:uiPriority w:val="99"/>
    <w:semiHidden/>
    <w:rsid w:val="00AA32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3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4A3F4-BEED-4D58-9C4F-403330F7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DiGiovine</dc:creator>
  <cp:keywords/>
  <dc:description/>
  <cp:lastModifiedBy>Kyle Coombs</cp:lastModifiedBy>
  <cp:revision>50</cp:revision>
  <dcterms:created xsi:type="dcterms:W3CDTF">2025-02-12T00:14:00Z</dcterms:created>
  <dcterms:modified xsi:type="dcterms:W3CDTF">2025-02-19T18:44:00Z</dcterms:modified>
</cp:coreProperties>
</file>